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4F949" w14:textId="19EC30FA" w:rsidR="00080727" w:rsidRPr="00026574" w:rsidRDefault="00CC4BB3" w:rsidP="00080727">
      <w:pPr>
        <w:rPr>
          <w:rFonts w:ascii="Arial" w:hAnsi="Arial" w:cs="Arial"/>
          <w:color w:val="308DC6"/>
          <w:sz w:val="24"/>
          <w:szCs w:val="24"/>
        </w:rPr>
      </w:pPr>
      <w:r w:rsidRPr="00026574">
        <w:rPr>
          <w:rFonts w:ascii="Arial" w:hAnsi="Arial" w:cs="Arial"/>
          <w:color w:val="308DC6"/>
          <w:sz w:val="24"/>
          <w:szCs w:val="24"/>
        </w:rPr>
        <w:t xml:space="preserve"> </w:t>
      </w:r>
    </w:p>
    <w:sdt>
      <w:sdtPr>
        <w:rPr>
          <w:rFonts w:ascii="Arial" w:hAnsi="Arial" w:cs="Arial"/>
          <w:sz w:val="24"/>
          <w:szCs w:val="24"/>
        </w:rPr>
        <w:id w:val="-1059775338"/>
        <w:docPartObj>
          <w:docPartGallery w:val="Cover Pages"/>
          <w:docPartUnique/>
        </w:docPartObj>
      </w:sdtPr>
      <w:sdtEndPr>
        <w:rPr>
          <w:color w:val="FFFFFF" w:themeColor="background1"/>
        </w:rPr>
      </w:sdtEndPr>
      <w:sdtContent>
        <w:p w14:paraId="7E0A4A0A" w14:textId="6B9A73AF" w:rsidR="00080727" w:rsidRPr="00026574" w:rsidRDefault="00080727" w:rsidP="00080727">
          <w:pPr>
            <w:rPr>
              <w:rFonts w:ascii="Arial" w:hAnsi="Arial" w:cs="Arial"/>
              <w:sz w:val="24"/>
              <w:szCs w:val="24"/>
            </w:rPr>
          </w:pPr>
          <w:r w:rsidRPr="00026574">
            <w:rPr>
              <w:rFonts w:ascii="Arial" w:hAnsi="Arial" w:cs="Arial"/>
              <w:noProof/>
              <w:sz w:val="24"/>
              <w:szCs w:val="24"/>
            </w:rPr>
            <w:drawing>
              <wp:anchor distT="0" distB="0" distL="114300" distR="114300" simplePos="0" relativeHeight="251658241" behindDoc="0" locked="0" layoutInCell="1" allowOverlap="1" wp14:anchorId="4AD2D06D" wp14:editId="40E0CD05">
                <wp:simplePos x="0" y="0"/>
                <wp:positionH relativeFrom="margin">
                  <wp:posOffset>0</wp:posOffset>
                </wp:positionH>
                <wp:positionV relativeFrom="page">
                  <wp:posOffset>914400</wp:posOffset>
                </wp:positionV>
                <wp:extent cx="2315845" cy="1353820"/>
                <wp:effectExtent l="0" t="0" r="8255" b="0"/>
                <wp:wrapSquare wrapText="bothSides"/>
                <wp:docPr id="7" name="Picture 7" descr="Image result for changi airport gro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ngi airport group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84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75DDD" w14:textId="77777777" w:rsidR="00080727" w:rsidRPr="00026574" w:rsidRDefault="00080727" w:rsidP="00080727">
          <w:pPr>
            <w:rPr>
              <w:rFonts w:ascii="Arial" w:hAnsi="Arial" w:cs="Arial"/>
              <w:sz w:val="24"/>
              <w:szCs w:val="24"/>
            </w:rPr>
          </w:pPr>
          <w:r w:rsidRPr="00026574">
            <w:rPr>
              <w:rFonts w:ascii="Arial" w:hAnsi="Arial" w:cs="Arial"/>
              <w:sz w:val="24"/>
              <w:szCs w:val="24"/>
            </w:rPr>
            <w:t xml:space="preserve">                                                         </w:t>
          </w:r>
        </w:p>
        <w:p w14:paraId="5A68C76B" w14:textId="77777777" w:rsidR="00080727" w:rsidRPr="00026574" w:rsidRDefault="00080727" w:rsidP="00080727">
          <w:pPr>
            <w:rPr>
              <w:rFonts w:ascii="Arial" w:hAnsi="Arial" w:cs="Arial"/>
              <w:sz w:val="24"/>
              <w:szCs w:val="24"/>
            </w:rPr>
          </w:pPr>
        </w:p>
        <w:p w14:paraId="00B72F83" w14:textId="77777777" w:rsidR="00080727" w:rsidRPr="00026574" w:rsidRDefault="00080727" w:rsidP="00080727">
          <w:pPr>
            <w:jc w:val="center"/>
            <w:rPr>
              <w:rFonts w:ascii="Arial" w:hAnsi="Arial" w:cs="Arial"/>
              <w:sz w:val="24"/>
              <w:szCs w:val="24"/>
            </w:rPr>
          </w:pPr>
        </w:p>
        <w:p w14:paraId="0EA66DB0" w14:textId="4CB825E5" w:rsidR="00080727" w:rsidRPr="00026574" w:rsidRDefault="005570DB" w:rsidP="00080727">
          <w:pPr>
            <w:rPr>
              <w:rFonts w:ascii="Arial" w:hAnsi="Arial" w:cs="Arial"/>
              <w:sz w:val="24"/>
              <w:szCs w:val="24"/>
            </w:rPr>
          </w:pPr>
          <w:r w:rsidRPr="00026574">
            <w:rPr>
              <w:rFonts w:ascii="Arial" w:hAnsi="Arial" w:cs="Arial"/>
              <w:noProof/>
              <w:sz w:val="24"/>
              <w:szCs w:val="24"/>
            </w:rPr>
            <mc:AlternateContent>
              <mc:Choice Requires="wps">
                <w:drawing>
                  <wp:anchor distT="0" distB="0" distL="114300" distR="114300" simplePos="0" relativeHeight="251658242" behindDoc="0" locked="0" layoutInCell="1" allowOverlap="1" wp14:anchorId="19D49991" wp14:editId="27B14974">
                    <wp:simplePos x="0" y="0"/>
                    <wp:positionH relativeFrom="margin">
                      <wp:posOffset>258445</wp:posOffset>
                    </wp:positionH>
                    <wp:positionV relativeFrom="page">
                      <wp:posOffset>2389505</wp:posOffset>
                    </wp:positionV>
                    <wp:extent cx="5046345" cy="6401435"/>
                    <wp:effectExtent l="0" t="0" r="1905" b="0"/>
                    <wp:wrapSquare wrapText="bothSides"/>
                    <wp:docPr id="29" name="Text Box 29"/>
                    <wp:cNvGraphicFramePr/>
                    <a:graphic xmlns:a="http://schemas.openxmlformats.org/drawingml/2006/main">
                      <a:graphicData uri="http://schemas.microsoft.com/office/word/2010/wordprocessingShape">
                        <wps:wsp>
                          <wps:cNvSpPr txBox="1"/>
                          <wps:spPr>
                            <a:xfrm>
                              <a:off x="0" y="0"/>
                              <a:ext cx="5046345" cy="6401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83E3C" w14:textId="44AE7E39" w:rsidR="005570DB" w:rsidRPr="005570DB" w:rsidRDefault="005570DB" w:rsidP="00302029">
                                <w:pPr>
                                  <w:pStyle w:val="NoSpacing"/>
                                  <w:jc w:val="center"/>
                                  <w:rPr>
                                    <w:rFonts w:ascii="Arial" w:eastAsia="SimSun" w:hAnsi="Arial" w:cs="Arial"/>
                                    <w:b/>
                                    <w:smallCaps/>
                                    <w:sz w:val="56"/>
                                    <w:szCs w:val="52"/>
                                  </w:rPr>
                                </w:pPr>
                                <w:r w:rsidRPr="005570DB">
                                  <w:rPr>
                                    <w:rFonts w:ascii="Arial" w:eastAsia="SimSun" w:hAnsi="Arial" w:cs="Arial"/>
                                    <w:b/>
                                    <w:smallCaps/>
                                    <w:sz w:val="56"/>
                                    <w:szCs w:val="52"/>
                                  </w:rPr>
                                  <w:t>Arrival Baggage Presentation Daily Report Generation &amp; Sending to Senior Management</w:t>
                                </w:r>
                              </w:p>
                              <w:p w14:paraId="0AD59D34" w14:textId="391025D5" w:rsidR="00D8440C" w:rsidRPr="005570DB" w:rsidRDefault="005570DB" w:rsidP="00302029">
                                <w:pPr>
                                  <w:pStyle w:val="NoSpacing"/>
                                  <w:jc w:val="center"/>
                                  <w:rPr>
                                    <w:rFonts w:ascii="Arial" w:hAnsi="Arial" w:cs="Arial"/>
                                    <w:smallCaps/>
                                    <w:sz w:val="24"/>
                                    <w:szCs w:val="28"/>
                                  </w:rPr>
                                </w:pPr>
                                <w:r w:rsidRPr="005570DB">
                                  <w:rPr>
                                    <w:rFonts w:ascii="Arial" w:eastAsia="SimSun" w:hAnsi="Arial" w:cs="Arial"/>
                                    <w:b/>
                                    <w:smallCaps/>
                                    <w:sz w:val="56"/>
                                    <w:szCs w:val="52"/>
                                  </w:rPr>
                                  <w:t xml:space="preserve"> </w:t>
                                </w:r>
                                <w:r w:rsidRPr="005570DB">
                                  <w:rPr>
                                    <w:rFonts w:ascii="Arial" w:eastAsia="SimSun" w:hAnsi="Arial" w:cs="Arial"/>
                                    <w:b/>
                                    <w:smallCaps/>
                                    <w:sz w:val="24"/>
                                  </w:rPr>
                                  <w:t>(</w:t>
                                </w:r>
                                <w:proofErr w:type="spellStart"/>
                                <w:r w:rsidRPr="005570DB">
                                  <w:rPr>
                                    <w:rFonts w:ascii="Arial" w:eastAsia="SimSun" w:hAnsi="Arial" w:cs="Arial"/>
                                    <w:b/>
                                    <w:smallCaps/>
                                    <w:sz w:val="24"/>
                                  </w:rPr>
                                  <w:t>AM_AOPA_ArrivalBaggage_DailyReport_CEO</w:t>
                                </w:r>
                                <w:proofErr w:type="spellEnd"/>
                                <w:r w:rsidRPr="005570DB">
                                  <w:rPr>
                                    <w:rFonts w:ascii="Arial" w:eastAsia="SimSun" w:hAnsi="Arial" w:cs="Arial"/>
                                    <w:b/>
                                    <w:smallCaps/>
                                    <w:sz w:val="24"/>
                                  </w:rPr>
                                  <w:t>)</w:t>
                                </w:r>
                                <w:r w:rsidR="00302029" w:rsidRPr="005570DB">
                                  <w:rPr>
                                    <w:rFonts w:ascii="Arial" w:hAnsi="Arial" w:cs="Arial"/>
                                    <w:smallCaps/>
                                    <w:sz w:val="10"/>
                                    <w:szCs w:val="12"/>
                                  </w:rPr>
                                  <w:t xml:space="preserve"> </w:t>
                                </w:r>
                              </w:p>
                              <w:p w14:paraId="5E2E0C67" w14:textId="77777777" w:rsidR="005570DB" w:rsidRDefault="005570DB" w:rsidP="00302029">
                                <w:pPr>
                                  <w:pStyle w:val="NoSpacing"/>
                                  <w:jc w:val="center"/>
                                  <w:rPr>
                                    <w:rFonts w:ascii="Arial" w:hAnsi="Arial" w:cs="Arial"/>
                                    <w:smallCaps/>
                                    <w:sz w:val="24"/>
                                    <w:szCs w:val="28"/>
                                  </w:rPr>
                                </w:pPr>
                              </w:p>
                              <w:p w14:paraId="2498D25F" w14:textId="44DEEDDB" w:rsidR="00266295" w:rsidRPr="00D8440C" w:rsidRDefault="00AA6557" w:rsidP="00302029">
                                <w:pPr>
                                  <w:pStyle w:val="NoSpacing"/>
                                  <w:jc w:val="center"/>
                                  <w:rPr>
                                    <w:rFonts w:ascii="Arial" w:hAnsi="Arial" w:cs="Arial"/>
                                    <w:smallCaps/>
                                    <w:sz w:val="28"/>
                                    <w:szCs w:val="32"/>
                                  </w:rPr>
                                </w:pPr>
                                <w:r w:rsidRPr="00D8440C">
                                  <w:rPr>
                                    <w:rFonts w:ascii="Arial" w:hAnsi="Arial" w:cs="Arial"/>
                                    <w:smallCaps/>
                                    <w:sz w:val="28"/>
                                    <w:szCs w:val="32"/>
                                  </w:rPr>
                                  <w:t xml:space="preserve">AIRSIDE DEVELOPMENT &amp; BAGGAGE </w:t>
                                </w:r>
                                <w:r w:rsidR="007C040B">
                                  <w:rPr>
                                    <w:rFonts w:ascii="Arial" w:hAnsi="Arial" w:cs="Arial"/>
                                    <w:smallCaps/>
                                    <w:sz w:val="28"/>
                                    <w:szCs w:val="32"/>
                                  </w:rPr>
                                  <w:t>(ADB),</w:t>
                                </w:r>
                              </w:p>
                              <w:p w14:paraId="4F41FAE1" w14:textId="1CA8977E" w:rsidR="00AA6557" w:rsidRPr="00D8440C" w:rsidRDefault="00AA6557" w:rsidP="00302029">
                                <w:pPr>
                                  <w:pStyle w:val="NoSpacing"/>
                                  <w:jc w:val="center"/>
                                  <w:rPr>
                                    <w:rFonts w:ascii="Arial" w:hAnsi="Arial" w:cs="Arial"/>
                                    <w:smallCaps/>
                                    <w:sz w:val="28"/>
                                    <w:szCs w:val="32"/>
                                  </w:rPr>
                                </w:pPr>
                                <w:r w:rsidRPr="00D8440C">
                                  <w:rPr>
                                    <w:rFonts w:ascii="Arial" w:hAnsi="Arial" w:cs="Arial"/>
                                    <w:smallCaps/>
                                    <w:sz w:val="28"/>
                                    <w:szCs w:val="32"/>
                                  </w:rPr>
                                  <w:t>AIRPORT OPERATIONS PLANNING &amp; AIRSIDE</w:t>
                                </w:r>
                                <w:r w:rsidR="007C040B">
                                  <w:rPr>
                                    <w:rFonts w:ascii="Arial" w:hAnsi="Arial" w:cs="Arial"/>
                                    <w:smallCaps/>
                                    <w:sz w:val="28"/>
                                    <w:szCs w:val="32"/>
                                  </w:rPr>
                                  <w:t xml:space="preserve"> (AOP&amp;A)</w:t>
                                </w:r>
                              </w:p>
                              <w:p w14:paraId="49E0D993" w14:textId="5207A9A7" w:rsidR="00302029" w:rsidRDefault="00302029" w:rsidP="00302029">
                                <w:pPr>
                                  <w:pStyle w:val="NoSpacing"/>
                                  <w:jc w:val="center"/>
                                  <w:rPr>
                                    <w:rFonts w:ascii="Arial" w:hAnsi="Arial" w:cs="Arial"/>
                                    <w:smallCaps/>
                                    <w:color w:val="A6A6A6" w:themeColor="background1" w:themeShade="A6"/>
                                    <w:sz w:val="32"/>
                                    <w:szCs w:val="36"/>
                                  </w:rPr>
                                </w:pPr>
                              </w:p>
                              <w:p w14:paraId="0B044FED" w14:textId="3F7AEBEC" w:rsidR="00302029" w:rsidRDefault="00302029" w:rsidP="00302029">
                                <w:pPr>
                                  <w:pStyle w:val="NoSpacing"/>
                                  <w:jc w:val="center"/>
                                  <w:rPr>
                                    <w:rFonts w:ascii="Arial" w:hAnsi="Arial" w:cs="Arial"/>
                                    <w:smallCaps/>
                                    <w:color w:val="A6A6A6" w:themeColor="background1" w:themeShade="A6"/>
                                    <w:sz w:val="32"/>
                                    <w:szCs w:val="36"/>
                                  </w:rPr>
                                </w:pPr>
                              </w:p>
                              <w:p w14:paraId="69B998BE" w14:textId="77777777" w:rsidR="00302029" w:rsidRDefault="00302029" w:rsidP="00302029">
                                <w:pPr>
                                  <w:pStyle w:val="NoSpacing"/>
                                  <w:jc w:val="center"/>
                                  <w:rPr>
                                    <w:rFonts w:ascii="Arial" w:hAnsi="Arial" w:cs="Arial"/>
                                    <w:smallCaps/>
                                    <w:color w:val="A6A6A6" w:themeColor="background1" w:themeShade="A6"/>
                                    <w:sz w:val="32"/>
                                    <w:szCs w:val="36"/>
                                  </w:rPr>
                                </w:pPr>
                              </w:p>
                              <w:p w14:paraId="15CB42C2" w14:textId="77777777" w:rsidR="00266295" w:rsidRDefault="00266295" w:rsidP="00266295">
                                <w:pPr>
                                  <w:pStyle w:val="NoSpacing"/>
                                  <w:rPr>
                                    <w:rFonts w:ascii="Arial" w:hAnsi="Arial" w:cs="Arial"/>
                                    <w:smallCaps/>
                                    <w:sz w:val="32"/>
                                    <w:szCs w:val="36"/>
                                  </w:rPr>
                                </w:pPr>
                              </w:p>
                              <w:p w14:paraId="172642BB" w14:textId="684F2CE9" w:rsidR="00266295" w:rsidRPr="00302029" w:rsidRDefault="00302029" w:rsidP="00302029">
                                <w:pPr>
                                  <w:jc w:val="center"/>
                                  <w:rPr>
                                    <w:rFonts w:ascii="Arial" w:hAnsi="Arial" w:cs="Arial"/>
                                    <w:b/>
                                    <w:color w:val="auto"/>
                                    <w:sz w:val="24"/>
                                  </w:rPr>
                                </w:pPr>
                                <w:r>
                                  <w:rPr>
                                    <w:rFonts w:ascii="Arial" w:hAnsi="Arial" w:cs="Arial"/>
                                    <w:b/>
                                    <w:smallCaps/>
                                    <w:color w:val="auto"/>
                                    <w:sz w:val="40"/>
                                    <w:szCs w:val="36"/>
                                  </w:rPr>
                                  <w:t>ROBOTICS PROCESS AUTOMATION</w:t>
                                </w:r>
                              </w:p>
                              <w:p w14:paraId="31DAAD44" w14:textId="0247631F" w:rsidR="00266295" w:rsidRPr="00302029" w:rsidRDefault="00D30310" w:rsidP="00266295">
                                <w:pPr>
                                  <w:pStyle w:val="NoSpacing"/>
                                  <w:jc w:val="center"/>
                                  <w:rPr>
                                    <w:rFonts w:ascii="Arial" w:hAnsi="Arial" w:cs="Arial"/>
                                    <w:smallCaps/>
                                    <w:sz w:val="32"/>
                                    <w:szCs w:val="36"/>
                                  </w:rPr>
                                </w:pPr>
                                <w:r w:rsidRPr="00302029">
                                  <w:rPr>
                                    <w:rFonts w:ascii="Arial" w:hAnsi="Arial" w:cs="Arial"/>
                                    <w:smallCaps/>
                                    <w:sz w:val="32"/>
                                    <w:szCs w:val="36"/>
                                  </w:rPr>
                                  <w:t>Solution</w:t>
                                </w:r>
                                <w:r w:rsidR="00266295" w:rsidRPr="00302029">
                                  <w:rPr>
                                    <w:rFonts w:ascii="Arial" w:hAnsi="Arial" w:cs="Arial"/>
                                    <w:smallCaps/>
                                    <w:sz w:val="32"/>
                                    <w:szCs w:val="36"/>
                                  </w:rPr>
                                  <w:t xml:space="preserve"> Design Document</w:t>
                                </w:r>
                              </w:p>
                              <w:p w14:paraId="17EE5F82" w14:textId="685EE55D" w:rsidR="00266295" w:rsidRDefault="00266295" w:rsidP="00080727">
                                <w:pPr>
                                  <w:pStyle w:val="NoSpacing"/>
                                  <w:jc w:val="center"/>
                                  <w:rPr>
                                    <w:rFonts w:asciiTheme="majorHAnsi" w:hAnsiTheme="majorHAnsi" w:cstheme="majorHAnsi"/>
                                    <w:b/>
                                    <w:smallCaps/>
                                    <w:color w:val="000000" w:themeColor="text1"/>
                                    <w:sz w:val="40"/>
                                    <w:szCs w:val="40"/>
                                  </w:rPr>
                                </w:pPr>
                              </w:p>
                              <w:p w14:paraId="11F34760" w14:textId="77777777" w:rsidR="005909AE" w:rsidRPr="005909AE" w:rsidRDefault="005909AE" w:rsidP="00080727">
                                <w:pPr>
                                  <w:pStyle w:val="NoSpacing"/>
                                  <w:jc w:val="center"/>
                                  <w:rPr>
                                    <w:rFonts w:asciiTheme="majorHAnsi" w:hAnsiTheme="majorHAnsi" w:cstheme="majorHAnsi"/>
                                    <w:b/>
                                    <w:smallCaps/>
                                    <w:color w:val="000000" w:themeColor="text1"/>
                                    <w:sz w:val="40"/>
                                    <w:szCs w:val="40"/>
                                  </w:rPr>
                                </w:pPr>
                              </w:p>
                              <w:p w14:paraId="71D4442C" w14:textId="77777777" w:rsidR="00080727" w:rsidRPr="00B61385" w:rsidRDefault="00080727" w:rsidP="009C6079">
                                <w:pPr>
                                  <w:pStyle w:val="NoSpacing"/>
                                  <w:rPr>
                                    <w:ins w:id="0" w:author="Esther HO" w:date="2020-06-29T12:49:00Z"/>
                                    <w:rFonts w:asciiTheme="majorHAnsi" w:hAnsiTheme="majorHAnsi" w:cstheme="majorHAnsi"/>
                                    <w:b/>
                                    <w:smallCaps/>
                                    <w:color w:val="000000" w:themeColor="text1"/>
                                    <w:sz w:val="40"/>
                                    <w:szCs w:val="40"/>
                                  </w:rPr>
                                </w:pPr>
                              </w:p>
                              <w:p w14:paraId="3917941B" w14:textId="18E43999" w:rsidR="00080727" w:rsidRPr="00246E0B" w:rsidDel="00246E0B" w:rsidRDefault="00080727" w:rsidP="00080727">
                                <w:pPr>
                                  <w:pStyle w:val="NoSpacing"/>
                                  <w:jc w:val="center"/>
                                  <w:rPr>
                                    <w:del w:id="1" w:author="Esther HO" w:date="2020-06-29T12:48:00Z"/>
                                    <w:smallCaps/>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D49991" id="_x0000_t202" coordsize="21600,21600" o:spt="202" path="m,l,21600r21600,l21600,xe">
                    <v:stroke joinstyle="miter"/>
                    <v:path gradientshapeok="t" o:connecttype="rect"/>
                  </v:shapetype>
                  <v:shape id="Text Box 29" o:spid="_x0000_s1026" type="#_x0000_t202" style="position:absolute;margin-left:20.35pt;margin-top:188.15pt;width:397.35pt;height:504.0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" filled="f" stroked="f" strokeweight=".5pt">
                    <v:textbox inset="0,0,0,0">
                      <w:txbxContent>
                        <w:p w14:paraId="3B883E3C" w14:textId="44AE7E39" w:rsidR="005570DB" w:rsidRPr="005570DB" w:rsidRDefault="005570DB" w:rsidP="00302029">
                          <w:pPr>
                            <w:pStyle w:val="NoSpacing"/>
                            <w:jc w:val="center"/>
                            <w:rPr>
                              <w:rFonts w:ascii="Arial" w:eastAsia="SimSun" w:hAnsi="Arial" w:cs="Arial"/>
                              <w:b/>
                              <w:smallCaps/>
                              <w:sz w:val="56"/>
                              <w:szCs w:val="52"/>
                            </w:rPr>
                          </w:pPr>
                          <w:r w:rsidRPr="005570DB">
                            <w:rPr>
                              <w:rFonts w:ascii="Arial" w:eastAsia="SimSun" w:hAnsi="Arial" w:cs="Arial"/>
                              <w:b/>
                              <w:smallCaps/>
                              <w:sz w:val="56"/>
                              <w:szCs w:val="52"/>
                            </w:rPr>
                            <w:t>Arrival Baggage Presentation Daily Report Generation &amp; Sending to Senior Management</w:t>
                          </w:r>
                        </w:p>
                        <w:p w14:paraId="0AD59D34" w14:textId="391025D5" w:rsidR="00D8440C" w:rsidRPr="005570DB" w:rsidRDefault="005570DB" w:rsidP="00302029">
                          <w:pPr>
                            <w:pStyle w:val="NoSpacing"/>
                            <w:jc w:val="center"/>
                            <w:rPr>
                              <w:rFonts w:ascii="Arial" w:hAnsi="Arial" w:cs="Arial"/>
                              <w:smallCaps/>
                              <w:sz w:val="24"/>
                              <w:szCs w:val="28"/>
                            </w:rPr>
                          </w:pPr>
                          <w:r w:rsidRPr="005570DB">
                            <w:rPr>
                              <w:rFonts w:ascii="Arial" w:eastAsia="SimSun" w:hAnsi="Arial" w:cs="Arial"/>
                              <w:b/>
                              <w:smallCaps/>
                              <w:sz w:val="56"/>
                              <w:szCs w:val="52"/>
                            </w:rPr>
                            <w:t xml:space="preserve"> </w:t>
                          </w:r>
                          <w:r w:rsidRPr="005570DB">
                            <w:rPr>
                              <w:rFonts w:ascii="Arial" w:eastAsia="SimSun" w:hAnsi="Arial" w:cs="Arial"/>
                              <w:b/>
                              <w:smallCaps/>
                              <w:sz w:val="24"/>
                            </w:rPr>
                            <w:t>(</w:t>
                          </w:r>
                          <w:proofErr w:type="spellStart"/>
                          <w:r w:rsidRPr="005570DB">
                            <w:rPr>
                              <w:rFonts w:ascii="Arial" w:eastAsia="SimSun" w:hAnsi="Arial" w:cs="Arial"/>
                              <w:b/>
                              <w:smallCaps/>
                              <w:sz w:val="24"/>
                            </w:rPr>
                            <w:t>AM_AOPA_ArrivalBaggage_DailyReport_CEO</w:t>
                          </w:r>
                          <w:proofErr w:type="spellEnd"/>
                          <w:r w:rsidRPr="005570DB">
                            <w:rPr>
                              <w:rFonts w:ascii="Arial" w:eastAsia="SimSun" w:hAnsi="Arial" w:cs="Arial"/>
                              <w:b/>
                              <w:smallCaps/>
                              <w:sz w:val="24"/>
                            </w:rPr>
                            <w:t>)</w:t>
                          </w:r>
                          <w:r w:rsidR="00302029" w:rsidRPr="005570DB">
                            <w:rPr>
                              <w:rFonts w:ascii="Arial" w:hAnsi="Arial" w:cs="Arial"/>
                              <w:smallCaps/>
                              <w:sz w:val="10"/>
                              <w:szCs w:val="12"/>
                            </w:rPr>
                            <w:t xml:space="preserve"> </w:t>
                          </w:r>
                        </w:p>
                        <w:p w14:paraId="5E2E0C67" w14:textId="77777777" w:rsidR="005570DB" w:rsidRDefault="005570DB" w:rsidP="00302029">
                          <w:pPr>
                            <w:pStyle w:val="NoSpacing"/>
                            <w:jc w:val="center"/>
                            <w:rPr>
                              <w:rFonts w:ascii="Arial" w:hAnsi="Arial" w:cs="Arial"/>
                              <w:smallCaps/>
                              <w:sz w:val="24"/>
                              <w:szCs w:val="28"/>
                            </w:rPr>
                          </w:pPr>
                        </w:p>
                        <w:p w14:paraId="2498D25F" w14:textId="44DEEDDB" w:rsidR="00266295" w:rsidRPr="00D8440C" w:rsidRDefault="00AA6557" w:rsidP="00302029">
                          <w:pPr>
                            <w:pStyle w:val="NoSpacing"/>
                            <w:jc w:val="center"/>
                            <w:rPr>
                              <w:rFonts w:ascii="Arial" w:hAnsi="Arial" w:cs="Arial"/>
                              <w:smallCaps/>
                              <w:sz w:val="28"/>
                              <w:szCs w:val="32"/>
                            </w:rPr>
                          </w:pPr>
                          <w:r w:rsidRPr="00D8440C">
                            <w:rPr>
                              <w:rFonts w:ascii="Arial" w:hAnsi="Arial" w:cs="Arial"/>
                              <w:smallCaps/>
                              <w:sz w:val="28"/>
                              <w:szCs w:val="32"/>
                            </w:rPr>
                            <w:t xml:space="preserve">AIRSIDE DEVELOPMENT &amp; BAGGAGE </w:t>
                          </w:r>
                          <w:r w:rsidR="007C040B">
                            <w:rPr>
                              <w:rFonts w:ascii="Arial" w:hAnsi="Arial" w:cs="Arial"/>
                              <w:smallCaps/>
                              <w:sz w:val="28"/>
                              <w:szCs w:val="32"/>
                            </w:rPr>
                            <w:t>(ADB),</w:t>
                          </w:r>
                        </w:p>
                        <w:p w14:paraId="4F41FAE1" w14:textId="1CA8977E" w:rsidR="00AA6557" w:rsidRPr="00D8440C" w:rsidRDefault="00AA6557" w:rsidP="00302029">
                          <w:pPr>
                            <w:pStyle w:val="NoSpacing"/>
                            <w:jc w:val="center"/>
                            <w:rPr>
                              <w:rFonts w:ascii="Arial" w:hAnsi="Arial" w:cs="Arial"/>
                              <w:smallCaps/>
                              <w:sz w:val="28"/>
                              <w:szCs w:val="32"/>
                            </w:rPr>
                          </w:pPr>
                          <w:r w:rsidRPr="00D8440C">
                            <w:rPr>
                              <w:rFonts w:ascii="Arial" w:hAnsi="Arial" w:cs="Arial"/>
                              <w:smallCaps/>
                              <w:sz w:val="28"/>
                              <w:szCs w:val="32"/>
                            </w:rPr>
                            <w:t>AIRPORT OPERATIONS PLANNING &amp; AIRSIDE</w:t>
                          </w:r>
                          <w:r w:rsidR="007C040B">
                            <w:rPr>
                              <w:rFonts w:ascii="Arial" w:hAnsi="Arial" w:cs="Arial"/>
                              <w:smallCaps/>
                              <w:sz w:val="28"/>
                              <w:szCs w:val="32"/>
                            </w:rPr>
                            <w:t xml:space="preserve"> (AOP&amp;A)</w:t>
                          </w:r>
                        </w:p>
                        <w:p w14:paraId="49E0D993" w14:textId="5207A9A7" w:rsidR="00302029" w:rsidRDefault="00302029" w:rsidP="00302029">
                          <w:pPr>
                            <w:pStyle w:val="NoSpacing"/>
                            <w:jc w:val="center"/>
                            <w:rPr>
                              <w:rFonts w:ascii="Arial" w:hAnsi="Arial" w:cs="Arial"/>
                              <w:smallCaps/>
                              <w:color w:val="A6A6A6" w:themeColor="background1" w:themeShade="A6"/>
                              <w:sz w:val="32"/>
                              <w:szCs w:val="36"/>
                            </w:rPr>
                          </w:pPr>
                        </w:p>
                        <w:p w14:paraId="0B044FED" w14:textId="3F7AEBEC" w:rsidR="00302029" w:rsidRDefault="00302029" w:rsidP="00302029">
                          <w:pPr>
                            <w:pStyle w:val="NoSpacing"/>
                            <w:jc w:val="center"/>
                            <w:rPr>
                              <w:rFonts w:ascii="Arial" w:hAnsi="Arial" w:cs="Arial"/>
                              <w:smallCaps/>
                              <w:color w:val="A6A6A6" w:themeColor="background1" w:themeShade="A6"/>
                              <w:sz w:val="32"/>
                              <w:szCs w:val="36"/>
                            </w:rPr>
                          </w:pPr>
                        </w:p>
                        <w:p w14:paraId="69B998BE" w14:textId="77777777" w:rsidR="00302029" w:rsidRDefault="00302029" w:rsidP="00302029">
                          <w:pPr>
                            <w:pStyle w:val="NoSpacing"/>
                            <w:jc w:val="center"/>
                            <w:rPr>
                              <w:rFonts w:ascii="Arial" w:hAnsi="Arial" w:cs="Arial"/>
                              <w:smallCaps/>
                              <w:color w:val="A6A6A6" w:themeColor="background1" w:themeShade="A6"/>
                              <w:sz w:val="32"/>
                              <w:szCs w:val="36"/>
                            </w:rPr>
                          </w:pPr>
                        </w:p>
                        <w:p w14:paraId="15CB42C2" w14:textId="77777777" w:rsidR="00266295" w:rsidRDefault="00266295" w:rsidP="00266295">
                          <w:pPr>
                            <w:pStyle w:val="NoSpacing"/>
                            <w:rPr>
                              <w:rFonts w:ascii="Arial" w:hAnsi="Arial" w:cs="Arial"/>
                              <w:smallCaps/>
                              <w:sz w:val="32"/>
                              <w:szCs w:val="36"/>
                            </w:rPr>
                          </w:pPr>
                        </w:p>
                        <w:p w14:paraId="172642BB" w14:textId="684F2CE9" w:rsidR="00266295" w:rsidRPr="00302029" w:rsidRDefault="00302029" w:rsidP="00302029">
                          <w:pPr>
                            <w:jc w:val="center"/>
                            <w:rPr>
                              <w:rFonts w:ascii="Arial" w:hAnsi="Arial" w:cs="Arial"/>
                              <w:b/>
                              <w:color w:val="auto"/>
                              <w:sz w:val="24"/>
                            </w:rPr>
                          </w:pPr>
                          <w:r>
                            <w:rPr>
                              <w:rFonts w:ascii="Arial" w:hAnsi="Arial" w:cs="Arial"/>
                              <w:b/>
                              <w:smallCaps/>
                              <w:color w:val="auto"/>
                              <w:sz w:val="40"/>
                              <w:szCs w:val="36"/>
                            </w:rPr>
                            <w:t>ROBOTICS PROCESS AUTOMATION</w:t>
                          </w:r>
                        </w:p>
                        <w:p w14:paraId="31DAAD44" w14:textId="0247631F" w:rsidR="00266295" w:rsidRPr="00302029" w:rsidRDefault="00D30310" w:rsidP="00266295">
                          <w:pPr>
                            <w:pStyle w:val="NoSpacing"/>
                            <w:jc w:val="center"/>
                            <w:rPr>
                              <w:rFonts w:ascii="Arial" w:hAnsi="Arial" w:cs="Arial"/>
                              <w:smallCaps/>
                              <w:sz w:val="32"/>
                              <w:szCs w:val="36"/>
                            </w:rPr>
                          </w:pPr>
                          <w:r w:rsidRPr="00302029">
                            <w:rPr>
                              <w:rFonts w:ascii="Arial" w:hAnsi="Arial" w:cs="Arial"/>
                              <w:smallCaps/>
                              <w:sz w:val="32"/>
                              <w:szCs w:val="36"/>
                            </w:rPr>
                            <w:t>Solution</w:t>
                          </w:r>
                          <w:r w:rsidR="00266295" w:rsidRPr="00302029">
                            <w:rPr>
                              <w:rFonts w:ascii="Arial" w:hAnsi="Arial" w:cs="Arial"/>
                              <w:smallCaps/>
                              <w:sz w:val="32"/>
                              <w:szCs w:val="36"/>
                            </w:rPr>
                            <w:t xml:space="preserve"> Design Document</w:t>
                          </w:r>
                        </w:p>
                        <w:p w14:paraId="17EE5F82" w14:textId="685EE55D" w:rsidR="00266295" w:rsidRDefault="00266295" w:rsidP="00080727">
                          <w:pPr>
                            <w:pStyle w:val="NoSpacing"/>
                            <w:jc w:val="center"/>
                            <w:rPr>
                              <w:rFonts w:asciiTheme="majorHAnsi" w:hAnsiTheme="majorHAnsi" w:cstheme="majorHAnsi"/>
                              <w:b/>
                              <w:smallCaps/>
                              <w:color w:val="000000" w:themeColor="text1"/>
                              <w:sz w:val="40"/>
                              <w:szCs w:val="40"/>
                            </w:rPr>
                          </w:pPr>
                        </w:p>
                        <w:p w14:paraId="11F34760" w14:textId="77777777" w:rsidR="005909AE" w:rsidRPr="005909AE" w:rsidRDefault="005909AE" w:rsidP="00080727">
                          <w:pPr>
                            <w:pStyle w:val="NoSpacing"/>
                            <w:jc w:val="center"/>
                            <w:rPr>
                              <w:rFonts w:asciiTheme="majorHAnsi" w:hAnsiTheme="majorHAnsi" w:cstheme="majorHAnsi"/>
                              <w:b/>
                              <w:smallCaps/>
                              <w:color w:val="000000" w:themeColor="text1"/>
                              <w:sz w:val="40"/>
                              <w:szCs w:val="40"/>
                            </w:rPr>
                          </w:pPr>
                        </w:p>
                        <w:p w14:paraId="71D4442C" w14:textId="77777777" w:rsidR="00080727" w:rsidRPr="00B61385" w:rsidRDefault="00080727" w:rsidP="009C6079">
                          <w:pPr>
                            <w:pStyle w:val="NoSpacing"/>
                            <w:rPr>
                              <w:ins w:id="2" w:author="Esther HO" w:date="2020-06-29T12:49:00Z"/>
                              <w:rFonts w:asciiTheme="majorHAnsi" w:hAnsiTheme="majorHAnsi" w:cstheme="majorHAnsi"/>
                              <w:b/>
                              <w:smallCaps/>
                              <w:color w:val="000000" w:themeColor="text1"/>
                              <w:sz w:val="40"/>
                              <w:szCs w:val="40"/>
                            </w:rPr>
                          </w:pPr>
                        </w:p>
                        <w:p w14:paraId="3917941B" w14:textId="18E43999" w:rsidR="00080727" w:rsidRPr="00246E0B" w:rsidDel="00246E0B" w:rsidRDefault="00080727" w:rsidP="00080727">
                          <w:pPr>
                            <w:pStyle w:val="NoSpacing"/>
                            <w:jc w:val="center"/>
                            <w:rPr>
                              <w:del w:id="3" w:author="Esther HO" w:date="2020-06-29T12:48:00Z"/>
                              <w:smallCaps/>
                              <w:sz w:val="36"/>
                              <w:szCs w:val="36"/>
                            </w:rPr>
                          </w:pPr>
                        </w:p>
                      </w:txbxContent>
                    </v:textbox>
                    <w10:wrap type="square" anchorx="margin" anchory="page"/>
                  </v:shape>
                </w:pict>
              </mc:Fallback>
            </mc:AlternateContent>
          </w:r>
        </w:p>
        <w:p w14:paraId="21CABC27" w14:textId="10FD48C8" w:rsidR="00080727" w:rsidRPr="00026574" w:rsidRDefault="00080727" w:rsidP="00080727">
          <w:pPr>
            <w:rPr>
              <w:rFonts w:ascii="Arial" w:hAnsi="Arial" w:cs="Arial"/>
              <w:sz w:val="24"/>
              <w:szCs w:val="24"/>
            </w:rPr>
          </w:pPr>
        </w:p>
        <w:p w14:paraId="79A0E085" w14:textId="77777777" w:rsidR="00080727" w:rsidRPr="00026574" w:rsidRDefault="00080727" w:rsidP="00080727">
          <w:pPr>
            <w:rPr>
              <w:rFonts w:ascii="Arial" w:hAnsi="Arial" w:cs="Arial"/>
              <w:sz w:val="24"/>
              <w:szCs w:val="24"/>
            </w:rPr>
          </w:pPr>
        </w:p>
        <w:p w14:paraId="2BD2474A" w14:textId="77777777" w:rsidR="00080727" w:rsidRPr="00026574" w:rsidRDefault="00080727" w:rsidP="00080727">
          <w:pPr>
            <w:rPr>
              <w:rFonts w:ascii="Arial" w:hAnsi="Arial" w:cs="Arial"/>
              <w:sz w:val="24"/>
              <w:szCs w:val="24"/>
            </w:rPr>
          </w:pPr>
        </w:p>
        <w:p w14:paraId="3D05B295" w14:textId="35A41F8C" w:rsidR="00080727" w:rsidRPr="00026574" w:rsidRDefault="00080727" w:rsidP="00080727">
          <w:pPr>
            <w:rPr>
              <w:rFonts w:ascii="Arial" w:hAnsi="Arial" w:cs="Arial"/>
              <w:sz w:val="24"/>
              <w:szCs w:val="24"/>
            </w:rPr>
          </w:pPr>
        </w:p>
        <w:p w14:paraId="1EA0C9A9" w14:textId="77777777" w:rsidR="00080727" w:rsidRPr="00026574" w:rsidRDefault="00080727" w:rsidP="00080727">
          <w:pPr>
            <w:rPr>
              <w:rFonts w:ascii="Arial" w:hAnsi="Arial" w:cs="Arial"/>
              <w:sz w:val="24"/>
              <w:szCs w:val="24"/>
            </w:rPr>
          </w:pPr>
        </w:p>
        <w:p w14:paraId="19650F78" w14:textId="77777777" w:rsidR="00080727" w:rsidRPr="00026574" w:rsidRDefault="00080727" w:rsidP="00080727">
          <w:pPr>
            <w:rPr>
              <w:rFonts w:ascii="Arial" w:hAnsi="Arial" w:cs="Arial"/>
              <w:sz w:val="24"/>
              <w:szCs w:val="24"/>
            </w:rPr>
          </w:pPr>
        </w:p>
        <w:p w14:paraId="550F357A" w14:textId="7A7BB616" w:rsidR="00080727" w:rsidRPr="00026574" w:rsidRDefault="00080727" w:rsidP="00080727">
          <w:pPr>
            <w:rPr>
              <w:rFonts w:ascii="Arial" w:hAnsi="Arial" w:cs="Arial"/>
              <w:sz w:val="24"/>
              <w:szCs w:val="24"/>
            </w:rPr>
          </w:pPr>
        </w:p>
        <w:p w14:paraId="43835CB7" w14:textId="77777777" w:rsidR="00080727" w:rsidRPr="00026574" w:rsidRDefault="00080727" w:rsidP="00080727">
          <w:pPr>
            <w:rPr>
              <w:rFonts w:ascii="Arial" w:hAnsi="Arial" w:cs="Arial"/>
              <w:sz w:val="24"/>
              <w:szCs w:val="24"/>
            </w:rPr>
          </w:pPr>
        </w:p>
        <w:p w14:paraId="2188B8B1" w14:textId="77777777" w:rsidR="00080727" w:rsidRPr="00026574" w:rsidRDefault="00080727" w:rsidP="00080727">
          <w:pPr>
            <w:rPr>
              <w:rFonts w:ascii="Arial" w:hAnsi="Arial" w:cs="Arial"/>
              <w:sz w:val="24"/>
              <w:szCs w:val="24"/>
            </w:rPr>
          </w:pPr>
        </w:p>
        <w:p w14:paraId="15221A79" w14:textId="77777777" w:rsidR="00080727" w:rsidRPr="00026574" w:rsidRDefault="00080727" w:rsidP="00080727">
          <w:pPr>
            <w:rPr>
              <w:rFonts w:ascii="Arial" w:hAnsi="Arial" w:cs="Arial"/>
              <w:sz w:val="24"/>
              <w:szCs w:val="24"/>
            </w:rPr>
          </w:pPr>
        </w:p>
        <w:p w14:paraId="585E41F6" w14:textId="77777777" w:rsidR="00080727" w:rsidRPr="00026574" w:rsidRDefault="00080727" w:rsidP="00080727">
          <w:pPr>
            <w:rPr>
              <w:rFonts w:ascii="Arial" w:hAnsi="Arial" w:cs="Arial"/>
              <w:sz w:val="24"/>
              <w:szCs w:val="24"/>
            </w:rPr>
          </w:pPr>
        </w:p>
        <w:p w14:paraId="33156870" w14:textId="77777777" w:rsidR="00080727" w:rsidRPr="00026574" w:rsidRDefault="00080727" w:rsidP="00080727">
          <w:pPr>
            <w:rPr>
              <w:rFonts w:ascii="Arial" w:hAnsi="Arial" w:cs="Arial"/>
              <w:sz w:val="24"/>
              <w:szCs w:val="24"/>
            </w:rPr>
          </w:pPr>
        </w:p>
        <w:p w14:paraId="57546402" w14:textId="77777777" w:rsidR="00080727" w:rsidRPr="00026574" w:rsidRDefault="00080727" w:rsidP="00080727">
          <w:pPr>
            <w:rPr>
              <w:rFonts w:ascii="Arial" w:hAnsi="Arial" w:cs="Arial"/>
              <w:sz w:val="24"/>
              <w:szCs w:val="24"/>
            </w:rPr>
          </w:pPr>
        </w:p>
        <w:p w14:paraId="5B8D79F7" w14:textId="77777777" w:rsidR="00080727" w:rsidRPr="00026574" w:rsidRDefault="00080727" w:rsidP="00080727">
          <w:pPr>
            <w:rPr>
              <w:rFonts w:ascii="Arial" w:hAnsi="Arial" w:cs="Arial"/>
              <w:sz w:val="24"/>
              <w:szCs w:val="24"/>
            </w:rPr>
          </w:pPr>
        </w:p>
        <w:p w14:paraId="5D8CDF61" w14:textId="77777777" w:rsidR="00080727" w:rsidRPr="00026574" w:rsidRDefault="00080727" w:rsidP="00080727">
          <w:pPr>
            <w:rPr>
              <w:rFonts w:ascii="Arial" w:hAnsi="Arial" w:cs="Arial"/>
              <w:sz w:val="24"/>
              <w:szCs w:val="24"/>
            </w:rPr>
          </w:pPr>
        </w:p>
        <w:p w14:paraId="0062869A" w14:textId="77777777" w:rsidR="00080727" w:rsidRPr="00026574" w:rsidRDefault="00080727" w:rsidP="00080727">
          <w:pPr>
            <w:rPr>
              <w:rFonts w:ascii="Arial" w:hAnsi="Arial" w:cs="Arial"/>
              <w:sz w:val="24"/>
              <w:szCs w:val="24"/>
            </w:rPr>
          </w:pPr>
        </w:p>
        <w:p w14:paraId="5ED266CF" w14:textId="77777777" w:rsidR="00080727" w:rsidRPr="00026574" w:rsidRDefault="00080727" w:rsidP="00080727">
          <w:pPr>
            <w:rPr>
              <w:rFonts w:ascii="Arial" w:hAnsi="Arial" w:cs="Arial"/>
              <w:sz w:val="24"/>
              <w:szCs w:val="24"/>
            </w:rPr>
          </w:pPr>
        </w:p>
        <w:p w14:paraId="48BEFB20" w14:textId="77777777" w:rsidR="00080727" w:rsidRPr="00026574" w:rsidRDefault="00080727" w:rsidP="00080727">
          <w:pPr>
            <w:rPr>
              <w:rFonts w:ascii="Arial" w:hAnsi="Arial" w:cs="Arial"/>
              <w:sz w:val="24"/>
              <w:szCs w:val="24"/>
            </w:rPr>
          </w:pPr>
        </w:p>
        <w:p w14:paraId="61B4E060" w14:textId="77777777" w:rsidR="00080727" w:rsidRPr="00026574" w:rsidRDefault="00080727" w:rsidP="00080727">
          <w:pPr>
            <w:rPr>
              <w:rFonts w:ascii="Arial" w:hAnsi="Arial" w:cs="Arial"/>
              <w:sz w:val="24"/>
              <w:szCs w:val="24"/>
            </w:rPr>
          </w:pPr>
        </w:p>
        <w:p w14:paraId="7310B656" w14:textId="77777777" w:rsidR="00080727" w:rsidRPr="00026574" w:rsidRDefault="00080727" w:rsidP="00080727">
          <w:pPr>
            <w:rPr>
              <w:rFonts w:ascii="Arial" w:hAnsi="Arial" w:cs="Arial"/>
              <w:sz w:val="24"/>
              <w:szCs w:val="24"/>
            </w:rPr>
          </w:pPr>
        </w:p>
        <w:p w14:paraId="632FFDEC" w14:textId="77777777" w:rsidR="00080727" w:rsidRPr="00026574" w:rsidRDefault="00080727" w:rsidP="00080727">
          <w:pPr>
            <w:rPr>
              <w:rFonts w:ascii="Arial" w:hAnsi="Arial" w:cs="Arial"/>
              <w:sz w:val="24"/>
              <w:szCs w:val="24"/>
            </w:rPr>
          </w:pPr>
        </w:p>
        <w:p w14:paraId="432D2A2A" w14:textId="77777777" w:rsidR="00080727" w:rsidRPr="00026574" w:rsidRDefault="00080727" w:rsidP="00080727">
          <w:pPr>
            <w:rPr>
              <w:rFonts w:ascii="Arial" w:hAnsi="Arial" w:cs="Arial"/>
              <w:sz w:val="24"/>
              <w:szCs w:val="24"/>
            </w:rPr>
          </w:pPr>
        </w:p>
        <w:p w14:paraId="748FC5B2" w14:textId="36D2CBAA" w:rsidR="00080727" w:rsidRPr="00026574" w:rsidRDefault="00080727">
          <w:pPr>
            <w:rPr>
              <w:rFonts w:ascii="Arial" w:hAnsi="Arial" w:cs="Arial"/>
              <w:color w:val="FFFFFF" w:themeColor="background1"/>
              <w:sz w:val="24"/>
              <w:szCs w:val="24"/>
            </w:rPr>
          </w:pPr>
          <w:r w:rsidRPr="00026574">
            <w:rPr>
              <w:rFonts w:ascii="Arial" w:hAnsi="Arial" w:cs="Arial"/>
              <w:noProof/>
              <w:sz w:val="24"/>
              <w:szCs w:val="24"/>
            </w:rPr>
            <mc:AlternateContent>
              <mc:Choice Requires="wpg">
                <w:drawing>
                  <wp:anchor distT="0" distB="0" distL="114300" distR="114300" simplePos="0" relativeHeight="251658240" behindDoc="0" locked="0" layoutInCell="1" allowOverlap="1" wp14:anchorId="43F5CCCF" wp14:editId="50CB900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35E8EA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fW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4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DyMqfWTAMAAPAKAAAOAAAAAAAAAAAAAAAAAC4CAABkcnMv&#10;ZTJvRG9jLnhtbFBLAQItABQABgAIAAAAIQC90XfD2gAAAAUBAAAPAAAAAAAAAAAAAAAAAKYFAABk&#10;cnMvZG93bnJldi54bWxQSwUGAAAAAAQABADzAAAArQYAAAAA&#10;">
                    <v:rect id="Rectangle 115" style="position:absolute;width:2286;height:87820;visibility:visible;mso-wrap-style:square;v-text-anchor:middle" o:spid="_x0000_s1027"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"/>
                    <v:rect id="Rectangle 116" style="position:absolute;top:89154;width:2286;height:2286;visibility:visible;mso-wrap-style:square;v-text-anchor:middle" o:spid="_x0000_s1028" filled="f"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">
                      <o:lock v:ext="edit" aspectratio="t"/>
                    </v:rect>
                    <w10:wrap anchorx="page" anchory="page"/>
                  </v:group>
                </w:pict>
              </mc:Fallback>
            </mc:AlternateContent>
          </w:r>
        </w:p>
      </w:sdtContent>
    </w:sdt>
    <w:p w14:paraId="72789165" w14:textId="6DA52BD7" w:rsidR="00F605B8" w:rsidRPr="00026574" w:rsidRDefault="000F7CB2">
      <w:pPr>
        <w:rPr>
          <w:rFonts w:ascii="Arial" w:hAnsi="Arial" w:cs="Arial"/>
          <w:sz w:val="24"/>
          <w:szCs w:val="24"/>
        </w:rPr>
      </w:pPr>
      <w:r w:rsidRPr="00026574">
        <w:rPr>
          <w:rFonts w:ascii="Arial" w:hAnsi="Arial" w:cs="Arial"/>
          <w:sz w:val="24"/>
          <w:szCs w:val="24"/>
        </w:rPr>
        <w:br w:type="page"/>
      </w:r>
    </w:p>
    <w:p w14:paraId="416B2810" w14:textId="77777777" w:rsidR="008637C5" w:rsidRDefault="008637C5" w:rsidP="00487425">
      <w:pPr>
        <w:rPr>
          <w:rFonts w:ascii="Arial" w:hAnsi="Arial" w:cs="Arial"/>
          <w:color w:val="308DC6"/>
          <w:sz w:val="24"/>
          <w:szCs w:val="24"/>
        </w:rPr>
        <w:sectPr w:rsidR="008637C5" w:rsidSect="00280FE9">
          <w:footerReference w:type="default" r:id="rId13"/>
          <w:footerReference w:type="first" r:id="rId14"/>
          <w:pgSz w:w="11906" w:h="16838"/>
          <w:pgMar w:top="1440" w:right="1440" w:bottom="1440" w:left="1440" w:header="0" w:footer="720" w:gutter="0"/>
          <w:pgNumType w:start="0"/>
          <w:cols w:space="720"/>
          <w:titlePg/>
        </w:sectPr>
      </w:pPr>
    </w:p>
    <w:p w14:paraId="49E15FF4" w14:textId="0F516A64" w:rsidR="00487425" w:rsidRPr="00026574" w:rsidRDefault="00487425" w:rsidP="00487425">
      <w:pPr>
        <w:rPr>
          <w:rFonts w:ascii="Arial" w:hAnsi="Arial" w:cs="Arial"/>
          <w:color w:val="308DC6"/>
          <w:sz w:val="24"/>
          <w:szCs w:val="24"/>
        </w:rPr>
      </w:pPr>
    </w:p>
    <w:p w14:paraId="662AEA08" w14:textId="4E23AB42" w:rsidR="00487425" w:rsidRPr="00A42583" w:rsidRDefault="00487425" w:rsidP="00487425">
      <w:pPr>
        <w:jc w:val="center"/>
        <w:rPr>
          <w:rFonts w:ascii="Arial" w:hAnsi="Arial" w:cs="Arial"/>
          <w:color w:val="000000" w:themeColor="text1"/>
          <w:sz w:val="44"/>
          <w:szCs w:val="24"/>
        </w:rPr>
      </w:pPr>
      <w:r w:rsidRPr="00A42583">
        <w:rPr>
          <w:rFonts w:ascii="Arial" w:hAnsi="Arial" w:cs="Arial"/>
          <w:color w:val="000000" w:themeColor="text1"/>
          <w:sz w:val="44"/>
          <w:szCs w:val="24"/>
        </w:rPr>
        <w:t>Solution Design Document History</w:t>
      </w:r>
    </w:p>
    <w:p w14:paraId="496DD9F8" w14:textId="77777777" w:rsidR="00DA184C" w:rsidRPr="00026574" w:rsidRDefault="00DA184C" w:rsidP="00487425">
      <w:pPr>
        <w:jc w:val="center"/>
        <w:rPr>
          <w:rFonts w:ascii="Arial" w:hAnsi="Arial" w:cs="Arial"/>
          <w:color w:val="000000" w:themeColor="text1"/>
          <w:sz w:val="24"/>
          <w:szCs w:val="24"/>
        </w:rPr>
      </w:pPr>
    </w:p>
    <w:tbl>
      <w:tblPr>
        <w:tblStyle w:val="GridTable4-Accent1"/>
        <w:tblW w:w="14142" w:type="dxa"/>
        <w:tblLayout w:type="fixed"/>
        <w:tblLook w:val="04A0" w:firstRow="1" w:lastRow="0" w:firstColumn="1" w:lastColumn="0" w:noHBand="0" w:noVBand="1"/>
      </w:tblPr>
      <w:tblGrid>
        <w:gridCol w:w="1435"/>
        <w:gridCol w:w="1350"/>
        <w:gridCol w:w="1170"/>
        <w:gridCol w:w="1530"/>
        <w:gridCol w:w="2250"/>
        <w:gridCol w:w="2250"/>
        <w:gridCol w:w="1980"/>
        <w:gridCol w:w="2177"/>
      </w:tblGrid>
      <w:tr w:rsidR="008637C5" w:rsidRPr="008637C5" w14:paraId="7B7B9C14" w14:textId="77777777" w:rsidTr="00CA5E30">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35" w:type="dxa"/>
            <w:shd w:val="clear" w:color="auto" w:fill="365F91" w:themeFill="accent1" w:themeFillShade="BF"/>
          </w:tcPr>
          <w:p w14:paraId="17611F4F" w14:textId="77777777" w:rsidR="008637C5" w:rsidRPr="008637C5" w:rsidRDefault="008637C5" w:rsidP="008637C5">
            <w:pPr>
              <w:pStyle w:val="ListParagraph"/>
              <w:ind w:left="0"/>
              <w:rPr>
                <w:rFonts w:ascii="Arial" w:hAnsi="Arial" w:cs="Arial"/>
                <w:color w:val="FFFFFF" w:themeColor="background1"/>
                <w:szCs w:val="24"/>
              </w:rPr>
            </w:pPr>
            <w:r w:rsidRPr="008637C5">
              <w:rPr>
                <w:rFonts w:ascii="Arial" w:hAnsi="Arial" w:cs="Arial"/>
                <w:color w:val="FFFFFF" w:themeColor="background1"/>
                <w:szCs w:val="24"/>
              </w:rPr>
              <w:t>Date</w:t>
            </w:r>
          </w:p>
        </w:tc>
        <w:tc>
          <w:tcPr>
            <w:tcW w:w="1350" w:type="dxa"/>
            <w:shd w:val="clear" w:color="auto" w:fill="365F91" w:themeFill="accent1" w:themeFillShade="BF"/>
          </w:tcPr>
          <w:p w14:paraId="03FACA7B" w14:textId="24959E71"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8637C5">
              <w:rPr>
                <w:rFonts w:ascii="Arial" w:hAnsi="Arial" w:cs="Arial"/>
                <w:color w:val="FFFFFF" w:themeColor="background1"/>
                <w:szCs w:val="24"/>
              </w:rPr>
              <w:t>Document Version</w:t>
            </w:r>
          </w:p>
        </w:tc>
        <w:tc>
          <w:tcPr>
            <w:tcW w:w="1170" w:type="dxa"/>
            <w:shd w:val="clear" w:color="auto" w:fill="365F91" w:themeFill="accent1" w:themeFillShade="BF"/>
          </w:tcPr>
          <w:p w14:paraId="57ABC232" w14:textId="3986DCF7"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8637C5">
              <w:rPr>
                <w:rFonts w:ascii="Arial" w:hAnsi="Arial" w:cs="Arial"/>
                <w:color w:val="FFFFFF" w:themeColor="background1"/>
                <w:szCs w:val="24"/>
              </w:rPr>
              <w:t xml:space="preserve">Package Version </w:t>
            </w:r>
          </w:p>
        </w:tc>
        <w:tc>
          <w:tcPr>
            <w:tcW w:w="1530" w:type="dxa"/>
            <w:shd w:val="clear" w:color="auto" w:fill="365F91" w:themeFill="accent1" w:themeFillShade="BF"/>
          </w:tcPr>
          <w:p w14:paraId="47368DAD" w14:textId="5E89631A"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8637C5">
              <w:rPr>
                <w:rFonts w:ascii="Arial" w:hAnsi="Arial" w:cs="Arial"/>
                <w:color w:val="FFFFFF" w:themeColor="background1"/>
                <w:szCs w:val="24"/>
              </w:rPr>
              <w:t>Role</w:t>
            </w:r>
          </w:p>
        </w:tc>
        <w:tc>
          <w:tcPr>
            <w:tcW w:w="2250" w:type="dxa"/>
            <w:shd w:val="clear" w:color="auto" w:fill="365F91" w:themeFill="accent1" w:themeFillShade="BF"/>
          </w:tcPr>
          <w:p w14:paraId="12E5FA25" w14:textId="77777777"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8637C5">
              <w:rPr>
                <w:rFonts w:ascii="Arial" w:hAnsi="Arial" w:cs="Arial"/>
                <w:color w:val="FFFFFF" w:themeColor="background1"/>
                <w:szCs w:val="24"/>
              </w:rPr>
              <w:t xml:space="preserve">Name </w:t>
            </w:r>
          </w:p>
        </w:tc>
        <w:tc>
          <w:tcPr>
            <w:tcW w:w="2250" w:type="dxa"/>
            <w:shd w:val="clear" w:color="auto" w:fill="365F91" w:themeFill="accent1" w:themeFillShade="BF"/>
          </w:tcPr>
          <w:p w14:paraId="1BBA1E2F" w14:textId="36CE2105"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proofErr w:type="spellStart"/>
            <w:r w:rsidRPr="008637C5">
              <w:rPr>
                <w:rFonts w:ascii="Arial" w:hAnsi="Arial" w:cs="Arial"/>
                <w:color w:val="FFFFFF" w:themeColor="background1"/>
                <w:szCs w:val="24"/>
              </w:rPr>
              <w:t>Organisation</w:t>
            </w:r>
            <w:proofErr w:type="spellEnd"/>
            <w:r w:rsidRPr="008637C5">
              <w:rPr>
                <w:rFonts w:ascii="Arial" w:hAnsi="Arial" w:cs="Arial"/>
                <w:color w:val="FFFFFF" w:themeColor="background1"/>
                <w:szCs w:val="24"/>
              </w:rPr>
              <w:t xml:space="preserve">/ Division/ Unit </w:t>
            </w:r>
          </w:p>
        </w:tc>
        <w:tc>
          <w:tcPr>
            <w:tcW w:w="1980" w:type="dxa"/>
            <w:shd w:val="clear" w:color="auto" w:fill="365F91" w:themeFill="accent1" w:themeFillShade="BF"/>
          </w:tcPr>
          <w:p w14:paraId="7AD48357" w14:textId="767CA580"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Pr>
                <w:rFonts w:ascii="Arial" w:hAnsi="Arial" w:cs="Arial"/>
                <w:color w:val="FFFFFF" w:themeColor="background1"/>
                <w:szCs w:val="24"/>
              </w:rPr>
              <w:t xml:space="preserve">Function </w:t>
            </w:r>
          </w:p>
        </w:tc>
        <w:tc>
          <w:tcPr>
            <w:tcW w:w="2177" w:type="dxa"/>
            <w:shd w:val="clear" w:color="auto" w:fill="365F91" w:themeFill="accent1" w:themeFillShade="BF"/>
          </w:tcPr>
          <w:p w14:paraId="6E6D8B08" w14:textId="5C065AC1" w:rsidR="008637C5" w:rsidRPr="008637C5" w:rsidRDefault="008637C5" w:rsidP="008637C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8637C5">
              <w:rPr>
                <w:rFonts w:ascii="Arial" w:hAnsi="Arial" w:cs="Arial"/>
                <w:color w:val="FFFFFF" w:themeColor="background1"/>
                <w:szCs w:val="24"/>
              </w:rPr>
              <w:t>Comments</w:t>
            </w:r>
          </w:p>
        </w:tc>
      </w:tr>
      <w:tr w:rsidR="00CA5E30" w:rsidRPr="00026574" w14:paraId="619C488C" w14:textId="77777777" w:rsidTr="00CA5E30">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35" w:type="dxa"/>
          </w:tcPr>
          <w:p w14:paraId="2D994660" w14:textId="7DE516C0" w:rsidR="00CA5E30" w:rsidRPr="00CA5E30" w:rsidRDefault="00CA5E30" w:rsidP="00CA5E30">
            <w:pPr>
              <w:pStyle w:val="ListParagraph"/>
              <w:ind w:left="0"/>
              <w:rPr>
                <w:rFonts w:ascii="Arial" w:hAnsi="Arial" w:cs="Arial"/>
              </w:rPr>
            </w:pPr>
            <w:r w:rsidRPr="00CA5E30">
              <w:rPr>
                <w:rFonts w:ascii="Arial" w:hAnsi="Arial" w:cs="Arial"/>
                <w:b w:val="0"/>
              </w:rPr>
              <w:t>15/10/22</w:t>
            </w:r>
          </w:p>
        </w:tc>
        <w:tc>
          <w:tcPr>
            <w:tcW w:w="1350" w:type="dxa"/>
          </w:tcPr>
          <w:p w14:paraId="6C2D9A01" w14:textId="58A6C4B3"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1.0</w:t>
            </w:r>
          </w:p>
        </w:tc>
        <w:tc>
          <w:tcPr>
            <w:tcW w:w="1170" w:type="dxa"/>
          </w:tcPr>
          <w:p w14:paraId="2C79FCFE" w14:textId="7B9CFA5C"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30" w:type="dxa"/>
          </w:tcPr>
          <w:p w14:paraId="5EEB7403" w14:textId="4C5F9670"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Author</w:t>
            </w:r>
          </w:p>
        </w:tc>
        <w:tc>
          <w:tcPr>
            <w:tcW w:w="2250" w:type="dxa"/>
          </w:tcPr>
          <w:p w14:paraId="09CE8BD5" w14:textId="08C85A2F"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 xml:space="preserve">Goh Siak Wei </w:t>
            </w:r>
          </w:p>
        </w:tc>
        <w:tc>
          <w:tcPr>
            <w:tcW w:w="2250" w:type="dxa"/>
          </w:tcPr>
          <w:p w14:paraId="53D71DB4" w14:textId="287D1080"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A5E30">
              <w:rPr>
                <w:rFonts w:ascii="Arial" w:hAnsi="Arial" w:cs="Arial"/>
              </w:rPr>
              <w:t xml:space="preserve">AOP&amp;A </w:t>
            </w:r>
          </w:p>
        </w:tc>
        <w:tc>
          <w:tcPr>
            <w:tcW w:w="1980" w:type="dxa"/>
          </w:tcPr>
          <w:p w14:paraId="7E9B6C7C" w14:textId="492E7D79"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Champion &amp; Power User</w:t>
            </w:r>
          </w:p>
        </w:tc>
        <w:tc>
          <w:tcPr>
            <w:tcW w:w="2177" w:type="dxa"/>
          </w:tcPr>
          <w:p w14:paraId="2B9DD90B" w14:textId="7A567B6F"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Created document v 1.0</w:t>
            </w:r>
          </w:p>
        </w:tc>
      </w:tr>
      <w:tr w:rsidR="00CA5E30" w:rsidRPr="00026574" w14:paraId="7035A844" w14:textId="77777777" w:rsidTr="00CA5E30">
        <w:trPr>
          <w:trHeight w:val="171"/>
        </w:trPr>
        <w:tc>
          <w:tcPr>
            <w:cnfStyle w:val="001000000000" w:firstRow="0" w:lastRow="0" w:firstColumn="1" w:lastColumn="0" w:oddVBand="0" w:evenVBand="0" w:oddHBand="0" w:evenHBand="0" w:firstRowFirstColumn="0" w:firstRowLastColumn="0" w:lastRowFirstColumn="0" w:lastRowLastColumn="0"/>
            <w:tcW w:w="1435" w:type="dxa"/>
          </w:tcPr>
          <w:p w14:paraId="0F5207ED" w14:textId="661E0254" w:rsidR="00CA5E30" w:rsidRPr="00CA5E30" w:rsidRDefault="00CA5E30" w:rsidP="00CA5E30">
            <w:pPr>
              <w:pStyle w:val="ListParagraph"/>
              <w:ind w:left="0"/>
              <w:rPr>
                <w:rFonts w:ascii="Arial" w:hAnsi="Arial" w:cs="Arial"/>
              </w:rPr>
            </w:pPr>
            <w:r w:rsidRPr="00CA5E30">
              <w:rPr>
                <w:rFonts w:ascii="Arial" w:hAnsi="Arial" w:cs="Arial"/>
                <w:b w:val="0"/>
              </w:rPr>
              <w:t>15/10/22</w:t>
            </w:r>
          </w:p>
        </w:tc>
        <w:tc>
          <w:tcPr>
            <w:tcW w:w="1350" w:type="dxa"/>
          </w:tcPr>
          <w:p w14:paraId="5906C1E6" w14:textId="284C2F87"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1.0</w:t>
            </w:r>
          </w:p>
        </w:tc>
        <w:tc>
          <w:tcPr>
            <w:tcW w:w="1170" w:type="dxa"/>
          </w:tcPr>
          <w:p w14:paraId="7349743C" w14:textId="503D934E"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0" w:type="dxa"/>
          </w:tcPr>
          <w:p w14:paraId="63FD2046" w14:textId="3107558D"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Author</w:t>
            </w:r>
          </w:p>
        </w:tc>
        <w:tc>
          <w:tcPr>
            <w:tcW w:w="2250" w:type="dxa"/>
          </w:tcPr>
          <w:p w14:paraId="00CC0EA7" w14:textId="09387EB7"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 xml:space="preserve">Goh Siak Wei </w:t>
            </w:r>
          </w:p>
        </w:tc>
        <w:tc>
          <w:tcPr>
            <w:tcW w:w="2250" w:type="dxa"/>
          </w:tcPr>
          <w:p w14:paraId="2F5ABB64" w14:textId="60EED052"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A5E30">
              <w:rPr>
                <w:rFonts w:ascii="Arial" w:hAnsi="Arial" w:cs="Arial"/>
              </w:rPr>
              <w:t xml:space="preserve">AOP&amp;A </w:t>
            </w:r>
          </w:p>
        </w:tc>
        <w:tc>
          <w:tcPr>
            <w:tcW w:w="1980" w:type="dxa"/>
          </w:tcPr>
          <w:p w14:paraId="56385711" w14:textId="77777777"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(Former)</w:t>
            </w:r>
          </w:p>
          <w:p w14:paraId="46D3B0F0" w14:textId="4A71007D"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Process Owner</w:t>
            </w:r>
          </w:p>
        </w:tc>
        <w:tc>
          <w:tcPr>
            <w:tcW w:w="2177" w:type="dxa"/>
          </w:tcPr>
          <w:p w14:paraId="4237C2B6" w14:textId="62CA4516" w:rsidR="00CA5E30" w:rsidRPr="00CA5E30" w:rsidRDefault="00CA5E30" w:rsidP="00CA5E30">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CA5E30">
              <w:rPr>
                <w:rFonts w:ascii="Arial" w:hAnsi="Arial" w:cs="Arial"/>
              </w:rPr>
              <w:t>Created document v 1.0</w:t>
            </w:r>
          </w:p>
        </w:tc>
      </w:tr>
      <w:tr w:rsidR="00CA5E30" w:rsidRPr="00026574" w14:paraId="5C3CCA8A" w14:textId="77777777" w:rsidTr="00CA5E30">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35" w:type="dxa"/>
          </w:tcPr>
          <w:p w14:paraId="684E9EEB" w14:textId="2F8BE5DE" w:rsidR="00CA5E30" w:rsidRPr="00CA5E30" w:rsidRDefault="00CA5E30" w:rsidP="00CA5E30">
            <w:pPr>
              <w:pStyle w:val="ListParagraph"/>
              <w:ind w:left="0"/>
              <w:rPr>
                <w:rFonts w:ascii="Arial" w:hAnsi="Arial" w:cs="Arial"/>
              </w:rPr>
            </w:pPr>
            <w:r w:rsidRPr="00CA5E30">
              <w:rPr>
                <w:rFonts w:ascii="Arial" w:hAnsi="Arial" w:cs="Arial"/>
                <w:b w:val="0"/>
                <w:bCs w:val="0"/>
              </w:rPr>
              <w:t>15/10/22</w:t>
            </w:r>
          </w:p>
        </w:tc>
        <w:tc>
          <w:tcPr>
            <w:tcW w:w="1350" w:type="dxa"/>
          </w:tcPr>
          <w:p w14:paraId="2B339D80" w14:textId="24FE3770"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1.0</w:t>
            </w:r>
          </w:p>
        </w:tc>
        <w:tc>
          <w:tcPr>
            <w:tcW w:w="1170" w:type="dxa"/>
          </w:tcPr>
          <w:p w14:paraId="762E0233" w14:textId="65490926"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530" w:type="dxa"/>
          </w:tcPr>
          <w:p w14:paraId="5E176266" w14:textId="6469AE19"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Reviewer</w:t>
            </w:r>
            <w:r>
              <w:rPr>
                <w:rFonts w:ascii="Arial" w:hAnsi="Arial" w:cs="Arial"/>
              </w:rPr>
              <w:t>, Co-signatory</w:t>
            </w:r>
          </w:p>
        </w:tc>
        <w:tc>
          <w:tcPr>
            <w:tcW w:w="2250" w:type="dxa"/>
          </w:tcPr>
          <w:p w14:paraId="4226D745" w14:textId="5761EA73"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Muhammad Amirrul Hakim Hassan</w:t>
            </w:r>
          </w:p>
        </w:tc>
        <w:tc>
          <w:tcPr>
            <w:tcW w:w="2250" w:type="dxa"/>
          </w:tcPr>
          <w:p w14:paraId="671D4157" w14:textId="44BAC11D"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A5E30">
              <w:rPr>
                <w:rFonts w:ascii="Arial" w:hAnsi="Arial" w:cs="Arial"/>
              </w:rPr>
              <w:t>AOP&amp;A</w:t>
            </w:r>
          </w:p>
        </w:tc>
        <w:tc>
          <w:tcPr>
            <w:tcW w:w="1980" w:type="dxa"/>
          </w:tcPr>
          <w:p w14:paraId="6C2CA907" w14:textId="77777777"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(Current)</w:t>
            </w:r>
          </w:p>
          <w:p w14:paraId="085D67C9" w14:textId="77777777"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Process</w:t>
            </w:r>
          </w:p>
          <w:p w14:paraId="68608730" w14:textId="02632F6A"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Owner</w:t>
            </w:r>
          </w:p>
        </w:tc>
        <w:tc>
          <w:tcPr>
            <w:tcW w:w="2177" w:type="dxa"/>
          </w:tcPr>
          <w:p w14:paraId="5A2F1B72" w14:textId="04C94F43" w:rsidR="00CA5E30" w:rsidRPr="00CA5E30" w:rsidRDefault="00CA5E30" w:rsidP="00CA5E30">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rPr>
            </w:pPr>
            <w:r w:rsidRPr="00CA5E30">
              <w:rPr>
                <w:rFonts w:ascii="Arial" w:hAnsi="Arial" w:cs="Arial"/>
              </w:rPr>
              <w:t>Reviewed &amp; edited document v 1.0</w:t>
            </w:r>
          </w:p>
        </w:tc>
      </w:tr>
    </w:tbl>
    <w:p w14:paraId="4BD8C5AB" w14:textId="5E076B6B" w:rsidR="67EF96C3" w:rsidRPr="00026574" w:rsidRDefault="67EF96C3" w:rsidP="008637C5">
      <w:pPr>
        <w:rPr>
          <w:rFonts w:ascii="Arial" w:hAnsi="Arial" w:cs="Arial"/>
          <w:sz w:val="24"/>
          <w:szCs w:val="24"/>
        </w:rPr>
      </w:pPr>
    </w:p>
    <w:p w14:paraId="31124C95" w14:textId="77777777" w:rsidR="00487425" w:rsidRPr="00026574" w:rsidRDefault="00487425" w:rsidP="00487425">
      <w:pPr>
        <w:rPr>
          <w:rFonts w:ascii="Arial" w:hAnsi="Arial" w:cs="Arial"/>
          <w:color w:val="308DC6"/>
          <w:sz w:val="24"/>
          <w:szCs w:val="24"/>
        </w:rPr>
      </w:pPr>
    </w:p>
    <w:p w14:paraId="2610B01F" w14:textId="77777777" w:rsidR="00487425" w:rsidRPr="00026574" w:rsidRDefault="00487425" w:rsidP="00487425">
      <w:pPr>
        <w:rPr>
          <w:rFonts w:ascii="Arial" w:hAnsi="Arial" w:cs="Arial"/>
          <w:color w:val="308DC6"/>
          <w:sz w:val="24"/>
          <w:szCs w:val="24"/>
        </w:rPr>
      </w:pPr>
    </w:p>
    <w:p w14:paraId="166ECD20" w14:textId="74A7B8C1" w:rsidR="00F605B8" w:rsidRPr="00026574" w:rsidRDefault="00F605B8">
      <w:pPr>
        <w:rPr>
          <w:rFonts w:ascii="Arial" w:eastAsia="Ubuntu" w:hAnsi="Arial" w:cs="Arial"/>
          <w:color w:val="308DC6"/>
          <w:sz w:val="24"/>
          <w:szCs w:val="24"/>
        </w:rPr>
      </w:pPr>
    </w:p>
    <w:p w14:paraId="6167B1CE" w14:textId="621D290A" w:rsidR="00487425" w:rsidRPr="00026574" w:rsidRDefault="00487425">
      <w:pPr>
        <w:rPr>
          <w:rFonts w:ascii="Arial" w:eastAsia="Ubuntu" w:hAnsi="Arial" w:cs="Arial"/>
          <w:color w:val="308DC6"/>
          <w:sz w:val="24"/>
          <w:szCs w:val="24"/>
        </w:rPr>
      </w:pPr>
    </w:p>
    <w:p w14:paraId="13BC527B" w14:textId="3AB4F719" w:rsidR="00487425" w:rsidRPr="00026574" w:rsidRDefault="00487425">
      <w:pPr>
        <w:rPr>
          <w:rFonts w:ascii="Arial" w:eastAsia="Ubuntu" w:hAnsi="Arial" w:cs="Arial"/>
          <w:color w:val="308DC6"/>
          <w:sz w:val="24"/>
          <w:szCs w:val="24"/>
        </w:rPr>
      </w:pPr>
    </w:p>
    <w:p w14:paraId="4B785FAF" w14:textId="63FBA21A" w:rsidR="00487425" w:rsidRPr="00026574" w:rsidRDefault="00487425">
      <w:pPr>
        <w:rPr>
          <w:rFonts w:ascii="Arial" w:eastAsia="Ubuntu" w:hAnsi="Arial" w:cs="Arial"/>
          <w:color w:val="308DC6"/>
          <w:sz w:val="24"/>
          <w:szCs w:val="24"/>
        </w:rPr>
      </w:pPr>
    </w:p>
    <w:p w14:paraId="47869E01" w14:textId="12686F0C" w:rsidR="00487425" w:rsidRPr="00026574" w:rsidRDefault="00487425">
      <w:pPr>
        <w:rPr>
          <w:rFonts w:ascii="Arial" w:eastAsia="Ubuntu" w:hAnsi="Arial" w:cs="Arial"/>
          <w:color w:val="308DC6"/>
          <w:sz w:val="24"/>
          <w:szCs w:val="24"/>
        </w:rPr>
      </w:pPr>
    </w:p>
    <w:p w14:paraId="1FA9CE3C" w14:textId="77777777" w:rsidR="008637C5" w:rsidRDefault="008637C5">
      <w:pPr>
        <w:rPr>
          <w:rFonts w:ascii="Arial" w:eastAsia="Ubuntu" w:hAnsi="Arial" w:cs="Arial"/>
          <w:color w:val="308DC6"/>
          <w:sz w:val="24"/>
          <w:szCs w:val="24"/>
        </w:rPr>
        <w:sectPr w:rsidR="008637C5" w:rsidSect="008637C5">
          <w:pgSz w:w="16838" w:h="11906" w:orient="landscape"/>
          <w:pgMar w:top="1440" w:right="1440" w:bottom="1440" w:left="1440" w:header="0" w:footer="720" w:gutter="0"/>
          <w:pgNumType w:start="0"/>
          <w:cols w:space="720"/>
          <w:titlePg/>
          <w:docGrid w:linePitch="299"/>
        </w:sectPr>
      </w:pPr>
    </w:p>
    <w:p w14:paraId="36FAAD91" w14:textId="6CA561E7" w:rsidR="00487425" w:rsidRPr="00026574" w:rsidRDefault="00487425">
      <w:pPr>
        <w:rPr>
          <w:rFonts w:ascii="Arial" w:eastAsia="Ubuntu" w:hAnsi="Arial" w:cs="Arial"/>
          <w:color w:val="308DC6"/>
          <w:sz w:val="24"/>
          <w:szCs w:val="24"/>
        </w:rPr>
      </w:pPr>
    </w:p>
    <w:sdt>
      <w:sdtPr>
        <w:rPr>
          <w:rFonts w:ascii="Arial" w:eastAsia="SimSun" w:hAnsi="Arial" w:cs="Arial"/>
          <w:color w:val="7F7F7F"/>
          <w:sz w:val="36"/>
          <w:szCs w:val="22"/>
        </w:rPr>
        <w:id w:val="1048653523"/>
        <w:docPartObj>
          <w:docPartGallery w:val="Table of Contents"/>
          <w:docPartUnique/>
        </w:docPartObj>
      </w:sdtPr>
      <w:sdtEndPr>
        <w:rPr>
          <w:rFonts w:ascii="Calibri" w:hAnsi="Calibri" w:cs="Calibri"/>
          <w:b/>
          <w:bCs/>
          <w:noProof/>
          <w:sz w:val="22"/>
        </w:rPr>
      </w:sdtEndPr>
      <w:sdtContent>
        <w:p w14:paraId="7A98D295" w14:textId="155CAC0B" w:rsidR="001D69BB" w:rsidRPr="0040661C" w:rsidRDefault="001D69BB">
          <w:pPr>
            <w:pStyle w:val="TOCHeading"/>
            <w:rPr>
              <w:rFonts w:ascii="Arial" w:hAnsi="Arial" w:cs="Arial"/>
              <w:sz w:val="36"/>
              <w:szCs w:val="36"/>
            </w:rPr>
          </w:pPr>
          <w:r w:rsidRPr="790FA458">
            <w:rPr>
              <w:rFonts w:ascii="Arial" w:hAnsi="Arial" w:cs="Arial"/>
              <w:sz w:val="36"/>
              <w:szCs w:val="36"/>
            </w:rPr>
            <w:t>Table of Contents</w:t>
          </w:r>
        </w:p>
        <w:p w14:paraId="274A254A" w14:textId="77777777" w:rsidR="001D69BB" w:rsidRPr="00F03075" w:rsidRDefault="001D69BB" w:rsidP="00383E51">
          <w:pPr>
            <w:pStyle w:val="TOC2"/>
          </w:pPr>
        </w:p>
        <w:p w14:paraId="746FED55" w14:textId="230605AF" w:rsidR="00A74C1A" w:rsidRDefault="001D69BB">
          <w:pPr>
            <w:pStyle w:val="TOC2"/>
            <w:rPr>
              <w:rFonts w:asciiTheme="minorHAnsi" w:eastAsiaTheme="minorEastAsia" w:hAnsiTheme="minorHAnsi" w:cstheme="minorBidi"/>
              <w:noProof/>
              <w:color w:val="auto"/>
              <w:lang w:eastAsia="zh-CN"/>
            </w:rPr>
          </w:pPr>
          <w:r w:rsidRPr="790FA458">
            <w:rPr>
              <w:rFonts w:ascii="Arial" w:hAnsi="Arial" w:cs="Arial"/>
              <w:color w:val="auto"/>
              <w:sz w:val="24"/>
              <w:szCs w:val="24"/>
            </w:rPr>
            <w:fldChar w:fldCharType="begin"/>
          </w:r>
          <w:r w:rsidRPr="00F03075">
            <w:rPr>
              <w:rFonts w:ascii="Arial" w:hAnsi="Arial" w:cs="Arial"/>
              <w:color w:val="auto"/>
              <w:sz w:val="24"/>
              <w:szCs w:val="24"/>
            </w:rPr>
            <w:instrText xml:space="preserve"> TOC \o "1-3" \h \z \u </w:instrText>
          </w:r>
          <w:r w:rsidRPr="790FA458">
            <w:rPr>
              <w:rFonts w:ascii="Arial" w:hAnsi="Arial" w:cs="Arial"/>
              <w:color w:val="auto"/>
              <w:sz w:val="24"/>
              <w:szCs w:val="24"/>
            </w:rPr>
            <w:fldChar w:fldCharType="separate"/>
          </w:r>
          <w:hyperlink w:anchor="_Toc121148215" w:history="1">
            <w:r w:rsidR="00A74C1A" w:rsidRPr="00AB0D2F">
              <w:rPr>
                <w:rStyle w:val="Hyperlink"/>
                <w:rFonts w:ascii="Arial" w:hAnsi="Arial" w:cs="Arial"/>
                <w:noProof/>
              </w:rPr>
              <w:t>1.</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Document Overview</w:t>
            </w:r>
            <w:r w:rsidR="00A74C1A">
              <w:rPr>
                <w:noProof/>
                <w:webHidden/>
              </w:rPr>
              <w:tab/>
            </w:r>
            <w:r w:rsidR="00A74C1A">
              <w:rPr>
                <w:noProof/>
                <w:webHidden/>
              </w:rPr>
              <w:fldChar w:fldCharType="begin"/>
            </w:r>
            <w:r w:rsidR="00A74C1A">
              <w:rPr>
                <w:noProof/>
                <w:webHidden/>
              </w:rPr>
              <w:instrText xml:space="preserve"> PAGEREF _Toc121148215 \h </w:instrText>
            </w:r>
            <w:r w:rsidR="00A74C1A">
              <w:rPr>
                <w:noProof/>
                <w:webHidden/>
              </w:rPr>
            </w:r>
            <w:r w:rsidR="00A74C1A">
              <w:rPr>
                <w:noProof/>
                <w:webHidden/>
              </w:rPr>
              <w:fldChar w:fldCharType="separate"/>
            </w:r>
            <w:r w:rsidR="00A74C1A">
              <w:rPr>
                <w:noProof/>
                <w:webHidden/>
              </w:rPr>
              <w:t>1</w:t>
            </w:r>
            <w:r w:rsidR="00A74C1A">
              <w:rPr>
                <w:noProof/>
                <w:webHidden/>
              </w:rPr>
              <w:fldChar w:fldCharType="end"/>
            </w:r>
          </w:hyperlink>
        </w:p>
        <w:p w14:paraId="04F0C0F5" w14:textId="5E68F67A" w:rsidR="00A74C1A" w:rsidRDefault="000237D6">
          <w:pPr>
            <w:pStyle w:val="TOC2"/>
            <w:rPr>
              <w:rFonts w:asciiTheme="minorHAnsi" w:eastAsiaTheme="minorEastAsia" w:hAnsiTheme="minorHAnsi" w:cstheme="minorBidi"/>
              <w:noProof/>
              <w:color w:val="auto"/>
              <w:lang w:eastAsia="zh-CN"/>
            </w:rPr>
          </w:pPr>
          <w:hyperlink w:anchor="_Toc121148216" w:history="1">
            <w:r w:rsidR="00A74C1A" w:rsidRPr="00AB0D2F">
              <w:rPr>
                <w:rStyle w:val="Hyperlink"/>
                <w:rFonts w:ascii="Arial" w:hAnsi="Arial" w:cs="Arial"/>
                <w:noProof/>
              </w:rPr>
              <w:t>2.</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Automated Master Project details</w:t>
            </w:r>
            <w:r w:rsidR="00A74C1A">
              <w:rPr>
                <w:noProof/>
                <w:webHidden/>
              </w:rPr>
              <w:tab/>
            </w:r>
            <w:r w:rsidR="00A74C1A">
              <w:rPr>
                <w:noProof/>
                <w:webHidden/>
              </w:rPr>
              <w:fldChar w:fldCharType="begin"/>
            </w:r>
            <w:r w:rsidR="00A74C1A">
              <w:rPr>
                <w:noProof/>
                <w:webHidden/>
              </w:rPr>
              <w:instrText xml:space="preserve"> PAGEREF _Toc121148216 \h </w:instrText>
            </w:r>
            <w:r w:rsidR="00A74C1A">
              <w:rPr>
                <w:noProof/>
                <w:webHidden/>
              </w:rPr>
            </w:r>
            <w:r w:rsidR="00A74C1A">
              <w:rPr>
                <w:noProof/>
                <w:webHidden/>
              </w:rPr>
              <w:fldChar w:fldCharType="separate"/>
            </w:r>
            <w:r w:rsidR="00A74C1A">
              <w:rPr>
                <w:noProof/>
                <w:webHidden/>
              </w:rPr>
              <w:t>1</w:t>
            </w:r>
            <w:r w:rsidR="00A74C1A">
              <w:rPr>
                <w:noProof/>
                <w:webHidden/>
              </w:rPr>
              <w:fldChar w:fldCharType="end"/>
            </w:r>
          </w:hyperlink>
        </w:p>
        <w:p w14:paraId="232719D9" w14:textId="4FD45AE8" w:rsidR="00A74C1A" w:rsidRDefault="000237D6">
          <w:pPr>
            <w:pStyle w:val="TOC2"/>
            <w:rPr>
              <w:rFonts w:asciiTheme="minorHAnsi" w:eastAsiaTheme="minorEastAsia" w:hAnsiTheme="minorHAnsi" w:cstheme="minorBidi"/>
              <w:noProof/>
              <w:color w:val="auto"/>
              <w:lang w:eastAsia="zh-CN"/>
            </w:rPr>
          </w:pPr>
          <w:hyperlink w:anchor="_Toc121148217" w:history="1">
            <w:r w:rsidR="00A74C1A" w:rsidRPr="00AB0D2F">
              <w:rPr>
                <w:rStyle w:val="Hyperlink"/>
                <w:rFonts w:ascii="Arial" w:hAnsi="Arial" w:cs="Arial"/>
                <w:noProof/>
              </w:rPr>
              <w:t>3.</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Runtime Guide</w:t>
            </w:r>
            <w:r w:rsidR="00A74C1A">
              <w:rPr>
                <w:noProof/>
                <w:webHidden/>
              </w:rPr>
              <w:tab/>
            </w:r>
            <w:r w:rsidR="00A74C1A">
              <w:rPr>
                <w:noProof/>
                <w:webHidden/>
              </w:rPr>
              <w:fldChar w:fldCharType="begin"/>
            </w:r>
            <w:r w:rsidR="00A74C1A">
              <w:rPr>
                <w:noProof/>
                <w:webHidden/>
              </w:rPr>
              <w:instrText xml:space="preserve"> PAGEREF _Toc121148217 \h </w:instrText>
            </w:r>
            <w:r w:rsidR="00A74C1A">
              <w:rPr>
                <w:noProof/>
                <w:webHidden/>
              </w:rPr>
            </w:r>
            <w:r w:rsidR="00A74C1A">
              <w:rPr>
                <w:noProof/>
                <w:webHidden/>
              </w:rPr>
              <w:fldChar w:fldCharType="separate"/>
            </w:r>
            <w:r w:rsidR="00A74C1A">
              <w:rPr>
                <w:noProof/>
                <w:webHidden/>
              </w:rPr>
              <w:t>2</w:t>
            </w:r>
            <w:r w:rsidR="00A74C1A">
              <w:rPr>
                <w:noProof/>
                <w:webHidden/>
              </w:rPr>
              <w:fldChar w:fldCharType="end"/>
            </w:r>
          </w:hyperlink>
        </w:p>
        <w:p w14:paraId="2E175F11" w14:textId="63C7EE44"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18" w:history="1">
            <w:r w:rsidR="00A74C1A" w:rsidRPr="00AB0D2F">
              <w:rPr>
                <w:rStyle w:val="Hyperlink"/>
                <w:rFonts w:ascii="Arial" w:hAnsi="Arial" w:cs="Arial"/>
                <w:noProof/>
              </w:rPr>
              <w:t>3.1</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Architectural structure of the Master Project</w:t>
            </w:r>
            <w:r w:rsidR="00A74C1A">
              <w:rPr>
                <w:noProof/>
                <w:webHidden/>
              </w:rPr>
              <w:tab/>
            </w:r>
            <w:r w:rsidR="00A74C1A">
              <w:rPr>
                <w:noProof/>
                <w:webHidden/>
              </w:rPr>
              <w:fldChar w:fldCharType="begin"/>
            </w:r>
            <w:r w:rsidR="00A74C1A">
              <w:rPr>
                <w:noProof/>
                <w:webHidden/>
              </w:rPr>
              <w:instrText xml:space="preserve"> PAGEREF _Toc121148218 \h </w:instrText>
            </w:r>
            <w:r w:rsidR="00A74C1A">
              <w:rPr>
                <w:noProof/>
                <w:webHidden/>
              </w:rPr>
            </w:r>
            <w:r w:rsidR="00A74C1A">
              <w:rPr>
                <w:noProof/>
                <w:webHidden/>
              </w:rPr>
              <w:fldChar w:fldCharType="separate"/>
            </w:r>
            <w:r w:rsidR="00A74C1A">
              <w:rPr>
                <w:noProof/>
                <w:webHidden/>
              </w:rPr>
              <w:t>2</w:t>
            </w:r>
            <w:r w:rsidR="00A74C1A">
              <w:rPr>
                <w:noProof/>
                <w:webHidden/>
              </w:rPr>
              <w:fldChar w:fldCharType="end"/>
            </w:r>
          </w:hyperlink>
        </w:p>
        <w:p w14:paraId="51A6E2B8" w14:textId="5EFA2236" w:rsidR="00A74C1A" w:rsidRDefault="000237D6">
          <w:pPr>
            <w:pStyle w:val="TOC3"/>
            <w:tabs>
              <w:tab w:val="right" w:leader="dot" w:pos="9016"/>
            </w:tabs>
            <w:rPr>
              <w:rFonts w:asciiTheme="minorHAnsi" w:eastAsiaTheme="minorEastAsia" w:hAnsiTheme="minorHAnsi" w:cstheme="minorBidi"/>
              <w:noProof/>
              <w:color w:val="auto"/>
              <w:lang w:eastAsia="zh-CN"/>
            </w:rPr>
          </w:pPr>
          <w:hyperlink w:anchor="_Toc121148219" w:history="1">
            <w:r w:rsidR="00A74C1A" w:rsidRPr="00AB0D2F">
              <w:rPr>
                <w:rStyle w:val="Hyperlink"/>
                <w:rFonts w:ascii="Arial" w:hAnsi="Arial" w:cs="Arial"/>
                <w:noProof/>
              </w:rPr>
              <w:t>Figure 3.1.1: High-level Process Maps</w:t>
            </w:r>
            <w:r w:rsidR="00A74C1A">
              <w:rPr>
                <w:noProof/>
                <w:webHidden/>
              </w:rPr>
              <w:tab/>
            </w:r>
            <w:r w:rsidR="00A74C1A">
              <w:rPr>
                <w:noProof/>
                <w:webHidden/>
              </w:rPr>
              <w:fldChar w:fldCharType="begin"/>
            </w:r>
            <w:r w:rsidR="00A74C1A">
              <w:rPr>
                <w:noProof/>
                <w:webHidden/>
              </w:rPr>
              <w:instrText xml:space="preserve"> PAGEREF _Toc121148219 \h </w:instrText>
            </w:r>
            <w:r w:rsidR="00A74C1A">
              <w:rPr>
                <w:noProof/>
                <w:webHidden/>
              </w:rPr>
            </w:r>
            <w:r w:rsidR="00A74C1A">
              <w:rPr>
                <w:noProof/>
                <w:webHidden/>
              </w:rPr>
              <w:fldChar w:fldCharType="separate"/>
            </w:r>
            <w:r w:rsidR="00A74C1A">
              <w:rPr>
                <w:noProof/>
                <w:webHidden/>
              </w:rPr>
              <w:t>2</w:t>
            </w:r>
            <w:r w:rsidR="00A74C1A">
              <w:rPr>
                <w:noProof/>
                <w:webHidden/>
              </w:rPr>
              <w:fldChar w:fldCharType="end"/>
            </w:r>
          </w:hyperlink>
        </w:p>
        <w:p w14:paraId="0A549AFE" w14:textId="33C6E5A5"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20" w:history="1">
            <w:r w:rsidR="00A74C1A" w:rsidRPr="00AB0D2F">
              <w:rPr>
                <w:rStyle w:val="Hyperlink"/>
                <w:rFonts w:ascii="Arial" w:hAnsi="Arial" w:cs="Arial"/>
                <w:noProof/>
                <w:highlight w:val="yellow"/>
              </w:rPr>
              <w:t>3.2</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highlight w:val="yellow"/>
              </w:rPr>
              <w:t>List of packages</w:t>
            </w:r>
            <w:r w:rsidR="00A74C1A">
              <w:rPr>
                <w:noProof/>
                <w:webHidden/>
              </w:rPr>
              <w:tab/>
            </w:r>
            <w:r w:rsidR="00A74C1A">
              <w:rPr>
                <w:noProof/>
                <w:webHidden/>
              </w:rPr>
              <w:fldChar w:fldCharType="begin"/>
            </w:r>
            <w:r w:rsidR="00A74C1A">
              <w:rPr>
                <w:noProof/>
                <w:webHidden/>
              </w:rPr>
              <w:instrText xml:space="preserve"> PAGEREF _Toc121148220 \h </w:instrText>
            </w:r>
            <w:r w:rsidR="00A74C1A">
              <w:rPr>
                <w:noProof/>
                <w:webHidden/>
              </w:rPr>
            </w:r>
            <w:r w:rsidR="00A74C1A">
              <w:rPr>
                <w:noProof/>
                <w:webHidden/>
              </w:rPr>
              <w:fldChar w:fldCharType="separate"/>
            </w:r>
            <w:r w:rsidR="00A74C1A">
              <w:rPr>
                <w:noProof/>
                <w:webHidden/>
              </w:rPr>
              <w:t>3</w:t>
            </w:r>
            <w:r w:rsidR="00A74C1A">
              <w:rPr>
                <w:noProof/>
                <w:webHidden/>
              </w:rPr>
              <w:fldChar w:fldCharType="end"/>
            </w:r>
          </w:hyperlink>
        </w:p>
        <w:p w14:paraId="6ACAB632" w14:textId="4B001550"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21" w:history="1">
            <w:r w:rsidR="00A74C1A" w:rsidRPr="00AB0D2F">
              <w:rPr>
                <w:rStyle w:val="Hyperlink"/>
                <w:rFonts w:ascii="Arial" w:hAnsi="Arial" w:cs="Arial"/>
                <w:noProof/>
              </w:rPr>
              <w:t>3.3</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Master Project Runtime details</w:t>
            </w:r>
            <w:r w:rsidR="00A74C1A">
              <w:rPr>
                <w:noProof/>
                <w:webHidden/>
              </w:rPr>
              <w:tab/>
            </w:r>
            <w:r w:rsidR="00A74C1A">
              <w:rPr>
                <w:noProof/>
                <w:webHidden/>
              </w:rPr>
              <w:fldChar w:fldCharType="begin"/>
            </w:r>
            <w:r w:rsidR="00A74C1A">
              <w:rPr>
                <w:noProof/>
                <w:webHidden/>
              </w:rPr>
              <w:instrText xml:space="preserve"> PAGEREF _Toc121148221 \h </w:instrText>
            </w:r>
            <w:r w:rsidR="00A74C1A">
              <w:rPr>
                <w:noProof/>
                <w:webHidden/>
              </w:rPr>
            </w:r>
            <w:r w:rsidR="00A74C1A">
              <w:rPr>
                <w:noProof/>
                <w:webHidden/>
              </w:rPr>
              <w:fldChar w:fldCharType="separate"/>
            </w:r>
            <w:r w:rsidR="00A74C1A">
              <w:rPr>
                <w:noProof/>
                <w:webHidden/>
              </w:rPr>
              <w:t>4</w:t>
            </w:r>
            <w:r w:rsidR="00A74C1A">
              <w:rPr>
                <w:noProof/>
                <w:webHidden/>
              </w:rPr>
              <w:fldChar w:fldCharType="end"/>
            </w:r>
          </w:hyperlink>
        </w:p>
        <w:p w14:paraId="7DBC97A4" w14:textId="53DFFC3B" w:rsidR="00A74C1A" w:rsidRDefault="000237D6">
          <w:pPr>
            <w:pStyle w:val="TOC3"/>
            <w:tabs>
              <w:tab w:val="right" w:leader="dot" w:pos="9016"/>
            </w:tabs>
            <w:rPr>
              <w:rFonts w:asciiTheme="minorHAnsi" w:eastAsiaTheme="minorEastAsia" w:hAnsiTheme="minorHAnsi" w:cstheme="minorBidi"/>
              <w:noProof/>
              <w:color w:val="auto"/>
              <w:lang w:eastAsia="zh-CN"/>
            </w:rPr>
          </w:pPr>
          <w:hyperlink w:anchor="_Toc121148222" w:history="1">
            <w:r w:rsidR="00A74C1A" w:rsidRPr="00AB0D2F">
              <w:rPr>
                <w:rStyle w:val="Hyperlink"/>
                <w:rFonts w:ascii="Arial" w:hAnsi="Arial" w:cs="Arial"/>
                <w:noProof/>
              </w:rPr>
              <w:t>Table 3.3.1: Details of the automated process</w:t>
            </w:r>
            <w:r w:rsidR="00A74C1A">
              <w:rPr>
                <w:noProof/>
                <w:webHidden/>
              </w:rPr>
              <w:tab/>
            </w:r>
            <w:r w:rsidR="00A74C1A">
              <w:rPr>
                <w:noProof/>
                <w:webHidden/>
              </w:rPr>
              <w:fldChar w:fldCharType="begin"/>
            </w:r>
            <w:r w:rsidR="00A74C1A">
              <w:rPr>
                <w:noProof/>
                <w:webHidden/>
              </w:rPr>
              <w:instrText xml:space="preserve"> PAGEREF _Toc121148222 \h </w:instrText>
            </w:r>
            <w:r w:rsidR="00A74C1A">
              <w:rPr>
                <w:noProof/>
                <w:webHidden/>
              </w:rPr>
            </w:r>
            <w:r w:rsidR="00A74C1A">
              <w:rPr>
                <w:noProof/>
                <w:webHidden/>
              </w:rPr>
              <w:fldChar w:fldCharType="separate"/>
            </w:r>
            <w:r w:rsidR="00A74C1A">
              <w:rPr>
                <w:noProof/>
                <w:webHidden/>
              </w:rPr>
              <w:t>4</w:t>
            </w:r>
            <w:r w:rsidR="00A74C1A">
              <w:rPr>
                <w:noProof/>
                <w:webHidden/>
              </w:rPr>
              <w:fldChar w:fldCharType="end"/>
            </w:r>
          </w:hyperlink>
        </w:p>
        <w:p w14:paraId="47127BF8" w14:textId="4438F9B7" w:rsidR="00A74C1A" w:rsidRDefault="000237D6">
          <w:pPr>
            <w:pStyle w:val="TOC2"/>
            <w:rPr>
              <w:rFonts w:asciiTheme="minorHAnsi" w:eastAsiaTheme="minorEastAsia" w:hAnsiTheme="minorHAnsi" w:cstheme="minorBidi"/>
              <w:noProof/>
              <w:color w:val="auto"/>
              <w:lang w:eastAsia="zh-CN"/>
            </w:rPr>
          </w:pPr>
          <w:hyperlink w:anchor="_Toc121148223" w:history="1">
            <w:r w:rsidR="00A74C1A" w:rsidRPr="00AB0D2F">
              <w:rPr>
                <w:rStyle w:val="Hyperlink"/>
                <w:rFonts w:ascii="Arial" w:hAnsi="Arial" w:cs="Arial"/>
                <w:noProof/>
              </w:rPr>
              <w:t>4.</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Project Details</w:t>
            </w:r>
            <w:r w:rsidR="00A74C1A">
              <w:rPr>
                <w:noProof/>
                <w:webHidden/>
              </w:rPr>
              <w:tab/>
            </w:r>
            <w:r w:rsidR="00A74C1A">
              <w:rPr>
                <w:noProof/>
                <w:webHidden/>
              </w:rPr>
              <w:fldChar w:fldCharType="begin"/>
            </w:r>
            <w:r w:rsidR="00A74C1A">
              <w:rPr>
                <w:noProof/>
                <w:webHidden/>
              </w:rPr>
              <w:instrText xml:space="preserve"> PAGEREF _Toc121148223 \h </w:instrText>
            </w:r>
            <w:r w:rsidR="00A74C1A">
              <w:rPr>
                <w:noProof/>
                <w:webHidden/>
              </w:rPr>
            </w:r>
            <w:r w:rsidR="00A74C1A">
              <w:rPr>
                <w:noProof/>
                <w:webHidden/>
              </w:rPr>
              <w:fldChar w:fldCharType="separate"/>
            </w:r>
            <w:r w:rsidR="00A74C1A">
              <w:rPr>
                <w:noProof/>
                <w:webHidden/>
              </w:rPr>
              <w:t>5</w:t>
            </w:r>
            <w:r w:rsidR="00A74C1A">
              <w:rPr>
                <w:noProof/>
                <w:webHidden/>
              </w:rPr>
              <w:fldChar w:fldCharType="end"/>
            </w:r>
          </w:hyperlink>
        </w:p>
        <w:p w14:paraId="2B2AA9A5" w14:textId="2BC37395" w:rsidR="00A74C1A" w:rsidRDefault="000237D6">
          <w:pPr>
            <w:pStyle w:val="TOC3"/>
            <w:tabs>
              <w:tab w:val="right" w:leader="dot" w:pos="9016"/>
            </w:tabs>
            <w:rPr>
              <w:rFonts w:asciiTheme="minorHAnsi" w:eastAsiaTheme="minorEastAsia" w:hAnsiTheme="minorHAnsi" w:cstheme="minorBidi"/>
              <w:noProof/>
              <w:color w:val="auto"/>
              <w:lang w:eastAsia="zh-CN"/>
            </w:rPr>
          </w:pPr>
          <w:hyperlink w:anchor="_Toc121148224" w:history="1">
            <w:r w:rsidR="00A74C1A" w:rsidRPr="00AB0D2F">
              <w:rPr>
                <w:rStyle w:val="Hyperlink"/>
                <w:rFonts w:ascii="Arial" w:hAnsi="Arial" w:cs="Arial"/>
                <w:noProof/>
              </w:rPr>
              <w:t>4.1. Project Name: AM_AOPA_ABPDailyReportCEO</w:t>
            </w:r>
            <w:r w:rsidR="00A74C1A">
              <w:rPr>
                <w:noProof/>
                <w:webHidden/>
              </w:rPr>
              <w:tab/>
            </w:r>
            <w:r w:rsidR="00A74C1A">
              <w:rPr>
                <w:noProof/>
                <w:webHidden/>
              </w:rPr>
              <w:fldChar w:fldCharType="begin"/>
            </w:r>
            <w:r w:rsidR="00A74C1A">
              <w:rPr>
                <w:noProof/>
                <w:webHidden/>
              </w:rPr>
              <w:instrText xml:space="preserve"> PAGEREF _Toc121148224 \h </w:instrText>
            </w:r>
            <w:r w:rsidR="00A74C1A">
              <w:rPr>
                <w:noProof/>
                <w:webHidden/>
              </w:rPr>
            </w:r>
            <w:r w:rsidR="00A74C1A">
              <w:rPr>
                <w:noProof/>
                <w:webHidden/>
              </w:rPr>
              <w:fldChar w:fldCharType="separate"/>
            </w:r>
            <w:r w:rsidR="00A74C1A">
              <w:rPr>
                <w:noProof/>
                <w:webHidden/>
              </w:rPr>
              <w:t>5</w:t>
            </w:r>
            <w:r w:rsidR="00A74C1A">
              <w:rPr>
                <w:noProof/>
                <w:webHidden/>
              </w:rPr>
              <w:fldChar w:fldCharType="end"/>
            </w:r>
          </w:hyperlink>
        </w:p>
        <w:p w14:paraId="1EBADC89" w14:textId="11221531" w:rsidR="00A74C1A" w:rsidRDefault="000237D6">
          <w:pPr>
            <w:pStyle w:val="TOC3"/>
            <w:tabs>
              <w:tab w:val="right" w:leader="dot" w:pos="9016"/>
            </w:tabs>
            <w:rPr>
              <w:rFonts w:asciiTheme="minorHAnsi" w:eastAsiaTheme="minorEastAsia" w:hAnsiTheme="minorHAnsi" w:cstheme="minorBidi"/>
              <w:noProof/>
              <w:color w:val="auto"/>
              <w:lang w:eastAsia="zh-CN"/>
            </w:rPr>
          </w:pPr>
          <w:hyperlink w:anchor="_Toc121148225" w:history="1">
            <w:r w:rsidR="00A74C1A" w:rsidRPr="00AB0D2F">
              <w:rPr>
                <w:rStyle w:val="Hyperlink"/>
                <w:rFonts w:ascii="Arial" w:hAnsi="Arial" w:cs="Arial"/>
                <w:noProof/>
              </w:rPr>
              <w:t>4.1.2 Screenshot(s) of workflow in UiPath Studio specific to ABPDailyReportCEO</w:t>
            </w:r>
            <w:r w:rsidR="00A74C1A">
              <w:rPr>
                <w:noProof/>
                <w:webHidden/>
              </w:rPr>
              <w:tab/>
            </w:r>
            <w:r w:rsidR="00A74C1A">
              <w:rPr>
                <w:noProof/>
                <w:webHidden/>
              </w:rPr>
              <w:fldChar w:fldCharType="begin"/>
            </w:r>
            <w:r w:rsidR="00A74C1A">
              <w:rPr>
                <w:noProof/>
                <w:webHidden/>
              </w:rPr>
              <w:instrText xml:space="preserve"> PAGEREF _Toc121148225 \h </w:instrText>
            </w:r>
            <w:r w:rsidR="00A74C1A">
              <w:rPr>
                <w:noProof/>
                <w:webHidden/>
              </w:rPr>
            </w:r>
            <w:r w:rsidR="00A74C1A">
              <w:rPr>
                <w:noProof/>
                <w:webHidden/>
              </w:rPr>
              <w:fldChar w:fldCharType="separate"/>
            </w:r>
            <w:r w:rsidR="00A74C1A">
              <w:rPr>
                <w:noProof/>
                <w:webHidden/>
              </w:rPr>
              <w:t>8</w:t>
            </w:r>
            <w:r w:rsidR="00A74C1A">
              <w:rPr>
                <w:noProof/>
                <w:webHidden/>
              </w:rPr>
              <w:fldChar w:fldCharType="end"/>
            </w:r>
          </w:hyperlink>
        </w:p>
        <w:p w14:paraId="01AB3317" w14:textId="148F9E8B" w:rsidR="00A74C1A" w:rsidRDefault="000237D6">
          <w:pPr>
            <w:pStyle w:val="TOC2"/>
            <w:rPr>
              <w:rFonts w:asciiTheme="minorHAnsi" w:eastAsiaTheme="minorEastAsia" w:hAnsiTheme="minorHAnsi" w:cstheme="minorBidi"/>
              <w:noProof/>
              <w:color w:val="auto"/>
              <w:lang w:eastAsia="zh-CN"/>
            </w:rPr>
          </w:pPr>
          <w:hyperlink w:anchor="_Toc121148226" w:history="1">
            <w:r w:rsidR="00A74C1A" w:rsidRPr="00AB0D2F">
              <w:rPr>
                <w:rStyle w:val="Hyperlink"/>
                <w:rFonts w:ascii="Arial" w:hAnsi="Arial" w:cs="Arial"/>
                <w:noProof/>
              </w:rPr>
              <w:t>5.</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Other Details</w:t>
            </w:r>
            <w:r w:rsidR="00A74C1A">
              <w:rPr>
                <w:noProof/>
                <w:webHidden/>
              </w:rPr>
              <w:tab/>
            </w:r>
            <w:r w:rsidR="00A74C1A">
              <w:rPr>
                <w:noProof/>
                <w:webHidden/>
              </w:rPr>
              <w:fldChar w:fldCharType="begin"/>
            </w:r>
            <w:r w:rsidR="00A74C1A">
              <w:rPr>
                <w:noProof/>
                <w:webHidden/>
              </w:rPr>
              <w:instrText xml:space="preserve"> PAGEREF _Toc121148226 \h </w:instrText>
            </w:r>
            <w:r w:rsidR="00A74C1A">
              <w:rPr>
                <w:noProof/>
                <w:webHidden/>
              </w:rPr>
            </w:r>
            <w:r w:rsidR="00A74C1A">
              <w:rPr>
                <w:noProof/>
                <w:webHidden/>
              </w:rPr>
              <w:fldChar w:fldCharType="separate"/>
            </w:r>
            <w:r w:rsidR="00A74C1A">
              <w:rPr>
                <w:noProof/>
                <w:webHidden/>
              </w:rPr>
              <w:t>9</w:t>
            </w:r>
            <w:r w:rsidR="00A74C1A">
              <w:rPr>
                <w:noProof/>
                <w:webHidden/>
              </w:rPr>
              <w:fldChar w:fldCharType="end"/>
            </w:r>
          </w:hyperlink>
        </w:p>
        <w:p w14:paraId="1FD39921" w14:textId="64DED3F1"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27" w:history="1">
            <w:r w:rsidR="00A74C1A" w:rsidRPr="00AB0D2F">
              <w:rPr>
                <w:rStyle w:val="Hyperlink"/>
                <w:rFonts w:ascii="Arial" w:hAnsi="Arial" w:cs="Arial"/>
                <w:noProof/>
              </w:rPr>
              <w:t>5.1</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Future Improvements</w:t>
            </w:r>
            <w:r w:rsidR="00A74C1A">
              <w:rPr>
                <w:noProof/>
                <w:webHidden/>
              </w:rPr>
              <w:tab/>
            </w:r>
            <w:r w:rsidR="00A74C1A">
              <w:rPr>
                <w:noProof/>
                <w:webHidden/>
              </w:rPr>
              <w:fldChar w:fldCharType="begin"/>
            </w:r>
            <w:r w:rsidR="00A74C1A">
              <w:rPr>
                <w:noProof/>
                <w:webHidden/>
              </w:rPr>
              <w:instrText xml:space="preserve"> PAGEREF _Toc121148227 \h </w:instrText>
            </w:r>
            <w:r w:rsidR="00A74C1A">
              <w:rPr>
                <w:noProof/>
                <w:webHidden/>
              </w:rPr>
            </w:r>
            <w:r w:rsidR="00A74C1A">
              <w:rPr>
                <w:noProof/>
                <w:webHidden/>
              </w:rPr>
              <w:fldChar w:fldCharType="separate"/>
            </w:r>
            <w:r w:rsidR="00A74C1A">
              <w:rPr>
                <w:noProof/>
                <w:webHidden/>
              </w:rPr>
              <w:t>9</w:t>
            </w:r>
            <w:r w:rsidR="00A74C1A">
              <w:rPr>
                <w:noProof/>
                <w:webHidden/>
              </w:rPr>
              <w:fldChar w:fldCharType="end"/>
            </w:r>
          </w:hyperlink>
        </w:p>
        <w:p w14:paraId="13A63B12" w14:textId="5EC88758"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28" w:history="1">
            <w:r w:rsidR="00A74C1A" w:rsidRPr="00AB0D2F">
              <w:rPr>
                <w:rStyle w:val="Hyperlink"/>
                <w:rFonts w:ascii="Arial" w:hAnsi="Arial" w:cs="Arial"/>
                <w:noProof/>
              </w:rPr>
              <w:t>5.2</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Debugging Tips</w:t>
            </w:r>
            <w:r w:rsidR="00A74C1A">
              <w:rPr>
                <w:noProof/>
                <w:webHidden/>
              </w:rPr>
              <w:tab/>
            </w:r>
            <w:r w:rsidR="00A74C1A">
              <w:rPr>
                <w:noProof/>
                <w:webHidden/>
              </w:rPr>
              <w:fldChar w:fldCharType="begin"/>
            </w:r>
            <w:r w:rsidR="00A74C1A">
              <w:rPr>
                <w:noProof/>
                <w:webHidden/>
              </w:rPr>
              <w:instrText xml:space="preserve"> PAGEREF _Toc121148228 \h </w:instrText>
            </w:r>
            <w:r w:rsidR="00A74C1A">
              <w:rPr>
                <w:noProof/>
                <w:webHidden/>
              </w:rPr>
            </w:r>
            <w:r w:rsidR="00A74C1A">
              <w:rPr>
                <w:noProof/>
                <w:webHidden/>
              </w:rPr>
              <w:fldChar w:fldCharType="separate"/>
            </w:r>
            <w:r w:rsidR="00A74C1A">
              <w:rPr>
                <w:noProof/>
                <w:webHidden/>
              </w:rPr>
              <w:t>9</w:t>
            </w:r>
            <w:r w:rsidR="00A74C1A">
              <w:rPr>
                <w:noProof/>
                <w:webHidden/>
              </w:rPr>
              <w:fldChar w:fldCharType="end"/>
            </w:r>
          </w:hyperlink>
        </w:p>
        <w:p w14:paraId="6B34CEDE" w14:textId="57E48A2E" w:rsidR="00A74C1A" w:rsidRDefault="000237D6">
          <w:pPr>
            <w:pStyle w:val="TOC3"/>
            <w:tabs>
              <w:tab w:val="left" w:pos="1100"/>
              <w:tab w:val="right" w:leader="dot" w:pos="9016"/>
            </w:tabs>
            <w:rPr>
              <w:rFonts w:asciiTheme="minorHAnsi" w:eastAsiaTheme="minorEastAsia" w:hAnsiTheme="minorHAnsi" w:cstheme="minorBidi"/>
              <w:noProof/>
              <w:color w:val="auto"/>
              <w:lang w:eastAsia="zh-CN"/>
            </w:rPr>
          </w:pPr>
          <w:hyperlink w:anchor="_Toc121148229" w:history="1">
            <w:r w:rsidR="00A74C1A" w:rsidRPr="00AB0D2F">
              <w:rPr>
                <w:rStyle w:val="Hyperlink"/>
                <w:rFonts w:ascii="Arial" w:hAnsi="Arial" w:cs="Arial"/>
                <w:noProof/>
              </w:rPr>
              <w:t>5.3</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Other Remarks</w:t>
            </w:r>
            <w:r w:rsidR="00A74C1A">
              <w:rPr>
                <w:noProof/>
                <w:webHidden/>
              </w:rPr>
              <w:tab/>
            </w:r>
            <w:r w:rsidR="00A74C1A">
              <w:rPr>
                <w:noProof/>
                <w:webHidden/>
              </w:rPr>
              <w:fldChar w:fldCharType="begin"/>
            </w:r>
            <w:r w:rsidR="00A74C1A">
              <w:rPr>
                <w:noProof/>
                <w:webHidden/>
              </w:rPr>
              <w:instrText xml:space="preserve"> PAGEREF _Toc121148229 \h </w:instrText>
            </w:r>
            <w:r w:rsidR="00A74C1A">
              <w:rPr>
                <w:noProof/>
                <w:webHidden/>
              </w:rPr>
            </w:r>
            <w:r w:rsidR="00A74C1A">
              <w:rPr>
                <w:noProof/>
                <w:webHidden/>
              </w:rPr>
              <w:fldChar w:fldCharType="separate"/>
            </w:r>
            <w:r w:rsidR="00A74C1A">
              <w:rPr>
                <w:noProof/>
                <w:webHidden/>
              </w:rPr>
              <w:t>10</w:t>
            </w:r>
            <w:r w:rsidR="00A74C1A">
              <w:rPr>
                <w:noProof/>
                <w:webHidden/>
              </w:rPr>
              <w:fldChar w:fldCharType="end"/>
            </w:r>
          </w:hyperlink>
        </w:p>
        <w:p w14:paraId="63F116BA" w14:textId="32268ED2" w:rsidR="00A74C1A" w:rsidRDefault="000237D6">
          <w:pPr>
            <w:pStyle w:val="TOC2"/>
            <w:rPr>
              <w:rFonts w:asciiTheme="minorHAnsi" w:eastAsiaTheme="minorEastAsia" w:hAnsiTheme="minorHAnsi" w:cstheme="minorBidi"/>
              <w:noProof/>
              <w:color w:val="auto"/>
              <w:lang w:eastAsia="zh-CN"/>
            </w:rPr>
          </w:pPr>
          <w:hyperlink w:anchor="_Toc121148230" w:history="1">
            <w:r w:rsidR="00A74C1A" w:rsidRPr="00AB0D2F">
              <w:rPr>
                <w:rStyle w:val="Hyperlink"/>
                <w:rFonts w:ascii="Arial" w:hAnsi="Arial" w:cs="Arial"/>
                <w:noProof/>
              </w:rPr>
              <w:t>6.</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Post-UAT Specifications</w:t>
            </w:r>
            <w:r w:rsidR="00A74C1A">
              <w:rPr>
                <w:noProof/>
                <w:webHidden/>
              </w:rPr>
              <w:tab/>
            </w:r>
            <w:r w:rsidR="00A74C1A">
              <w:rPr>
                <w:noProof/>
                <w:webHidden/>
              </w:rPr>
              <w:fldChar w:fldCharType="begin"/>
            </w:r>
            <w:r w:rsidR="00A74C1A">
              <w:rPr>
                <w:noProof/>
                <w:webHidden/>
              </w:rPr>
              <w:instrText xml:space="preserve"> PAGEREF _Toc121148230 \h </w:instrText>
            </w:r>
            <w:r w:rsidR="00A74C1A">
              <w:rPr>
                <w:noProof/>
                <w:webHidden/>
              </w:rPr>
            </w:r>
            <w:r w:rsidR="00A74C1A">
              <w:rPr>
                <w:noProof/>
                <w:webHidden/>
              </w:rPr>
              <w:fldChar w:fldCharType="separate"/>
            </w:r>
            <w:r w:rsidR="00A74C1A">
              <w:rPr>
                <w:noProof/>
                <w:webHidden/>
              </w:rPr>
              <w:t>10</w:t>
            </w:r>
            <w:r w:rsidR="00A74C1A">
              <w:rPr>
                <w:noProof/>
                <w:webHidden/>
              </w:rPr>
              <w:fldChar w:fldCharType="end"/>
            </w:r>
          </w:hyperlink>
        </w:p>
        <w:p w14:paraId="3301D5FB" w14:textId="7E2DA610" w:rsidR="00A74C1A" w:rsidRDefault="000237D6">
          <w:pPr>
            <w:pStyle w:val="TOC2"/>
            <w:rPr>
              <w:rFonts w:asciiTheme="minorHAnsi" w:eastAsiaTheme="minorEastAsia" w:hAnsiTheme="minorHAnsi" w:cstheme="minorBidi"/>
              <w:noProof/>
              <w:color w:val="auto"/>
              <w:lang w:eastAsia="zh-CN"/>
            </w:rPr>
          </w:pPr>
          <w:hyperlink w:anchor="_Toc121148231" w:history="1">
            <w:r w:rsidR="00A74C1A" w:rsidRPr="00AB0D2F">
              <w:rPr>
                <w:rStyle w:val="Hyperlink"/>
                <w:rFonts w:ascii="Arial" w:hAnsi="Arial" w:cs="Arial"/>
                <w:noProof/>
              </w:rPr>
              <w:t>7.</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Document Approval</w:t>
            </w:r>
            <w:r w:rsidR="00A74C1A">
              <w:rPr>
                <w:noProof/>
                <w:webHidden/>
              </w:rPr>
              <w:tab/>
            </w:r>
            <w:r w:rsidR="00A74C1A">
              <w:rPr>
                <w:noProof/>
                <w:webHidden/>
              </w:rPr>
              <w:fldChar w:fldCharType="begin"/>
            </w:r>
            <w:r w:rsidR="00A74C1A">
              <w:rPr>
                <w:noProof/>
                <w:webHidden/>
              </w:rPr>
              <w:instrText xml:space="preserve"> PAGEREF _Toc121148231 \h </w:instrText>
            </w:r>
            <w:r w:rsidR="00A74C1A">
              <w:rPr>
                <w:noProof/>
                <w:webHidden/>
              </w:rPr>
            </w:r>
            <w:r w:rsidR="00A74C1A">
              <w:rPr>
                <w:noProof/>
                <w:webHidden/>
              </w:rPr>
              <w:fldChar w:fldCharType="separate"/>
            </w:r>
            <w:r w:rsidR="00A74C1A">
              <w:rPr>
                <w:noProof/>
                <w:webHidden/>
              </w:rPr>
              <w:t>10</w:t>
            </w:r>
            <w:r w:rsidR="00A74C1A">
              <w:rPr>
                <w:noProof/>
                <w:webHidden/>
              </w:rPr>
              <w:fldChar w:fldCharType="end"/>
            </w:r>
          </w:hyperlink>
        </w:p>
        <w:p w14:paraId="687AD40D" w14:textId="3A811E51" w:rsidR="00A74C1A" w:rsidRDefault="000237D6">
          <w:pPr>
            <w:pStyle w:val="TOC2"/>
            <w:rPr>
              <w:rFonts w:asciiTheme="minorHAnsi" w:eastAsiaTheme="minorEastAsia" w:hAnsiTheme="minorHAnsi" w:cstheme="minorBidi"/>
              <w:noProof/>
              <w:color w:val="auto"/>
              <w:lang w:eastAsia="zh-CN"/>
            </w:rPr>
          </w:pPr>
          <w:hyperlink w:anchor="_Toc121148232" w:history="1">
            <w:r w:rsidR="00A74C1A" w:rsidRPr="00AB0D2F">
              <w:rPr>
                <w:rStyle w:val="Hyperlink"/>
                <w:rFonts w:ascii="Arial" w:hAnsi="Arial" w:cs="Arial"/>
                <w:noProof/>
              </w:rPr>
              <w:t>8.</w:t>
            </w:r>
            <w:r w:rsidR="00A74C1A">
              <w:rPr>
                <w:rFonts w:asciiTheme="minorHAnsi" w:eastAsiaTheme="minorEastAsia" w:hAnsiTheme="minorHAnsi" w:cstheme="minorBidi"/>
                <w:noProof/>
                <w:color w:val="auto"/>
                <w:lang w:eastAsia="zh-CN"/>
              </w:rPr>
              <w:tab/>
            </w:r>
            <w:r w:rsidR="00A74C1A" w:rsidRPr="00AB0D2F">
              <w:rPr>
                <w:rStyle w:val="Hyperlink"/>
                <w:rFonts w:ascii="Arial" w:hAnsi="Arial" w:cs="Arial"/>
                <w:noProof/>
              </w:rPr>
              <w:t>Glossary</w:t>
            </w:r>
            <w:r w:rsidR="00A74C1A">
              <w:rPr>
                <w:noProof/>
                <w:webHidden/>
              </w:rPr>
              <w:tab/>
            </w:r>
            <w:r w:rsidR="00A74C1A">
              <w:rPr>
                <w:noProof/>
                <w:webHidden/>
              </w:rPr>
              <w:fldChar w:fldCharType="begin"/>
            </w:r>
            <w:r w:rsidR="00A74C1A">
              <w:rPr>
                <w:noProof/>
                <w:webHidden/>
              </w:rPr>
              <w:instrText xml:space="preserve"> PAGEREF _Toc121148232 \h </w:instrText>
            </w:r>
            <w:r w:rsidR="00A74C1A">
              <w:rPr>
                <w:noProof/>
                <w:webHidden/>
              </w:rPr>
            </w:r>
            <w:r w:rsidR="00A74C1A">
              <w:rPr>
                <w:noProof/>
                <w:webHidden/>
              </w:rPr>
              <w:fldChar w:fldCharType="separate"/>
            </w:r>
            <w:r w:rsidR="00A74C1A">
              <w:rPr>
                <w:noProof/>
                <w:webHidden/>
              </w:rPr>
              <w:t>11</w:t>
            </w:r>
            <w:r w:rsidR="00A74C1A">
              <w:rPr>
                <w:noProof/>
                <w:webHidden/>
              </w:rPr>
              <w:fldChar w:fldCharType="end"/>
            </w:r>
          </w:hyperlink>
        </w:p>
        <w:p w14:paraId="53D39B1C" w14:textId="4B25D6B5" w:rsidR="001D69BB" w:rsidRPr="0040661C" w:rsidRDefault="001D69BB">
          <w:r w:rsidRPr="790FA458">
            <w:rPr>
              <w:rFonts w:ascii="Arial" w:hAnsi="Arial" w:cs="Arial"/>
              <w:b/>
              <w:bCs/>
              <w:noProof/>
              <w:color w:val="auto"/>
              <w:sz w:val="24"/>
              <w:szCs w:val="24"/>
            </w:rPr>
            <w:fldChar w:fldCharType="end"/>
          </w:r>
        </w:p>
      </w:sdtContent>
    </w:sdt>
    <w:p w14:paraId="0E2653D8" w14:textId="77777777" w:rsidR="00F605B8" w:rsidRPr="00026574" w:rsidRDefault="00F605B8">
      <w:pPr>
        <w:rPr>
          <w:rFonts w:ascii="Arial" w:hAnsi="Arial" w:cs="Arial"/>
          <w:color w:val="308DC6"/>
          <w:sz w:val="24"/>
          <w:szCs w:val="24"/>
        </w:rPr>
      </w:pPr>
    </w:p>
    <w:p w14:paraId="52D0141D" w14:textId="7D1A504B" w:rsidR="00E9144E" w:rsidRPr="00026574" w:rsidRDefault="00E9144E">
      <w:pPr>
        <w:rPr>
          <w:rFonts w:ascii="Arial" w:hAnsi="Arial" w:cs="Arial"/>
          <w:sz w:val="24"/>
          <w:szCs w:val="24"/>
        </w:rPr>
      </w:pPr>
    </w:p>
    <w:p w14:paraId="7587462D" w14:textId="619C3324" w:rsidR="00487425" w:rsidRPr="00026574" w:rsidRDefault="00487425">
      <w:pPr>
        <w:rPr>
          <w:rFonts w:ascii="Arial" w:hAnsi="Arial" w:cs="Arial"/>
          <w:sz w:val="24"/>
          <w:szCs w:val="24"/>
        </w:rPr>
      </w:pPr>
    </w:p>
    <w:p w14:paraId="4062E397" w14:textId="2CC1E6D5" w:rsidR="00487425" w:rsidRPr="00026574" w:rsidRDefault="00487425">
      <w:pPr>
        <w:rPr>
          <w:rFonts w:ascii="Arial" w:hAnsi="Arial" w:cs="Arial"/>
          <w:sz w:val="24"/>
          <w:szCs w:val="24"/>
        </w:rPr>
      </w:pPr>
    </w:p>
    <w:p w14:paraId="25C13E17" w14:textId="0177C17D" w:rsidR="00487425" w:rsidRPr="00026574" w:rsidRDefault="00487425">
      <w:pPr>
        <w:rPr>
          <w:rFonts w:ascii="Arial" w:hAnsi="Arial" w:cs="Arial"/>
          <w:sz w:val="24"/>
          <w:szCs w:val="24"/>
        </w:rPr>
      </w:pPr>
    </w:p>
    <w:p w14:paraId="6A4696AC" w14:textId="310F4284" w:rsidR="00487425" w:rsidRPr="00026574" w:rsidRDefault="00487425">
      <w:pPr>
        <w:rPr>
          <w:rFonts w:ascii="Arial" w:hAnsi="Arial" w:cs="Arial"/>
          <w:sz w:val="24"/>
          <w:szCs w:val="24"/>
        </w:rPr>
      </w:pPr>
    </w:p>
    <w:p w14:paraId="317794D3" w14:textId="53953872" w:rsidR="00487425" w:rsidRPr="00026574" w:rsidRDefault="00487425">
      <w:pPr>
        <w:rPr>
          <w:rFonts w:ascii="Arial" w:hAnsi="Arial" w:cs="Arial"/>
          <w:sz w:val="24"/>
          <w:szCs w:val="24"/>
        </w:rPr>
      </w:pPr>
    </w:p>
    <w:p w14:paraId="1EA3466E" w14:textId="78D1BBB4" w:rsidR="00487425" w:rsidRPr="00026574" w:rsidRDefault="00487425">
      <w:pPr>
        <w:rPr>
          <w:rFonts w:ascii="Arial" w:hAnsi="Arial" w:cs="Arial"/>
          <w:sz w:val="24"/>
          <w:szCs w:val="24"/>
        </w:rPr>
      </w:pPr>
    </w:p>
    <w:p w14:paraId="211AEF1D" w14:textId="2153F5CB" w:rsidR="00487425" w:rsidRPr="00026574" w:rsidRDefault="00487425">
      <w:pPr>
        <w:rPr>
          <w:rFonts w:ascii="Arial" w:hAnsi="Arial" w:cs="Arial"/>
          <w:sz w:val="24"/>
          <w:szCs w:val="24"/>
        </w:rPr>
      </w:pPr>
    </w:p>
    <w:p w14:paraId="2D092073" w14:textId="522E9BFD" w:rsidR="00487425" w:rsidRPr="00026574" w:rsidRDefault="00487425">
      <w:pPr>
        <w:rPr>
          <w:rFonts w:ascii="Arial" w:hAnsi="Arial" w:cs="Arial"/>
          <w:sz w:val="24"/>
          <w:szCs w:val="24"/>
        </w:rPr>
      </w:pPr>
    </w:p>
    <w:p w14:paraId="61232C4C" w14:textId="1D675553" w:rsidR="00487425" w:rsidRPr="00026574" w:rsidRDefault="00487425">
      <w:pPr>
        <w:rPr>
          <w:rFonts w:ascii="Arial" w:hAnsi="Arial" w:cs="Arial"/>
          <w:sz w:val="24"/>
          <w:szCs w:val="24"/>
        </w:rPr>
      </w:pPr>
    </w:p>
    <w:p w14:paraId="20411258" w14:textId="7B696E7D" w:rsidR="00487425" w:rsidRPr="00026574" w:rsidRDefault="00487425">
      <w:pPr>
        <w:rPr>
          <w:rFonts w:ascii="Arial" w:hAnsi="Arial" w:cs="Arial"/>
          <w:sz w:val="24"/>
          <w:szCs w:val="24"/>
        </w:rPr>
      </w:pPr>
    </w:p>
    <w:p w14:paraId="6D25E93C" w14:textId="77777777" w:rsidR="00E9144E" w:rsidRPr="00026574" w:rsidRDefault="00E9144E">
      <w:pPr>
        <w:rPr>
          <w:rFonts w:ascii="Arial" w:hAnsi="Arial" w:cs="Arial"/>
          <w:color w:val="308DC6"/>
          <w:sz w:val="24"/>
          <w:szCs w:val="24"/>
        </w:rPr>
      </w:pPr>
    </w:p>
    <w:p w14:paraId="0E43E785" w14:textId="702ABE53" w:rsidR="00F605B8" w:rsidRPr="00BB40E3" w:rsidRDefault="000F7CB2">
      <w:pPr>
        <w:pStyle w:val="Heading2"/>
        <w:numPr>
          <w:ilvl w:val="0"/>
          <w:numId w:val="1"/>
        </w:numPr>
        <w:rPr>
          <w:rFonts w:ascii="Arial" w:hAnsi="Arial" w:cs="Arial"/>
          <w:color w:val="365F91" w:themeColor="accent1" w:themeShade="BF"/>
          <w:sz w:val="36"/>
          <w:szCs w:val="36"/>
        </w:rPr>
      </w:pPr>
      <w:bookmarkStart w:id="2" w:name="_Toc64979460"/>
      <w:bookmarkStart w:id="3" w:name="_Toc121148215"/>
      <w:r w:rsidRPr="790FA458">
        <w:rPr>
          <w:rFonts w:ascii="Arial" w:hAnsi="Arial" w:cs="Arial"/>
          <w:color w:val="365F91" w:themeColor="accent1" w:themeShade="BF"/>
          <w:sz w:val="36"/>
          <w:szCs w:val="36"/>
        </w:rPr>
        <w:t>Document Overview</w:t>
      </w:r>
      <w:bookmarkEnd w:id="2"/>
      <w:bookmarkEnd w:id="3"/>
    </w:p>
    <w:p w14:paraId="5E158D64" w14:textId="77777777" w:rsidR="00F605B8" w:rsidRPr="00026574" w:rsidRDefault="000F7CB2">
      <w:pPr>
        <w:rPr>
          <w:rFonts w:ascii="Arial" w:hAnsi="Arial" w:cs="Arial"/>
          <w:color w:val="000000" w:themeColor="text1"/>
          <w:sz w:val="24"/>
          <w:szCs w:val="24"/>
        </w:rPr>
      </w:pPr>
      <w:r w:rsidRPr="790FA458">
        <w:rPr>
          <w:rFonts w:ascii="Arial" w:hAnsi="Arial" w:cs="Arial"/>
          <w:color w:val="000000" w:themeColor="text1"/>
          <w:sz w:val="24"/>
          <w:szCs w:val="24"/>
        </w:rPr>
        <w:t xml:space="preserve"> </w:t>
      </w:r>
    </w:p>
    <w:p w14:paraId="7BDE1861" w14:textId="71D4EFA6" w:rsidR="00F605B8" w:rsidRPr="00026574" w:rsidRDefault="000F7CB2" w:rsidP="00AD35F3">
      <w:pPr>
        <w:spacing w:after="0"/>
        <w:jc w:val="both"/>
        <w:rPr>
          <w:rFonts w:ascii="Arial" w:hAnsi="Arial" w:cs="Arial"/>
          <w:color w:val="000000" w:themeColor="text1"/>
          <w:sz w:val="24"/>
          <w:szCs w:val="24"/>
        </w:rPr>
      </w:pPr>
      <w:r w:rsidRPr="790FA458">
        <w:rPr>
          <w:rFonts w:ascii="Arial" w:hAnsi="Arial" w:cs="Arial"/>
          <w:color w:val="000000" w:themeColor="text1"/>
          <w:sz w:val="24"/>
          <w:szCs w:val="24"/>
        </w:rPr>
        <w:t xml:space="preserve">The </w:t>
      </w:r>
      <w:r w:rsidR="00A87F5E" w:rsidRPr="790FA458">
        <w:rPr>
          <w:rFonts w:ascii="Arial" w:hAnsi="Arial" w:cs="Arial"/>
          <w:color w:val="000000" w:themeColor="text1"/>
          <w:sz w:val="24"/>
          <w:szCs w:val="24"/>
        </w:rPr>
        <w:t>Solution Design Document</w:t>
      </w:r>
      <w:r w:rsidR="008637C5" w:rsidRPr="790FA458">
        <w:rPr>
          <w:rFonts w:ascii="Arial" w:hAnsi="Arial" w:cs="Arial"/>
          <w:color w:val="000000" w:themeColor="text1"/>
          <w:sz w:val="24"/>
          <w:szCs w:val="24"/>
        </w:rPr>
        <w:t xml:space="preserve"> (SDD)</w:t>
      </w:r>
      <w:r w:rsidR="00A87F5E" w:rsidRPr="790FA458">
        <w:rPr>
          <w:rFonts w:ascii="Arial" w:hAnsi="Arial" w:cs="Arial"/>
          <w:color w:val="000000" w:themeColor="text1"/>
          <w:sz w:val="24"/>
          <w:szCs w:val="24"/>
        </w:rPr>
        <w:t xml:space="preserve"> </w:t>
      </w:r>
      <w:r w:rsidRPr="790FA458">
        <w:rPr>
          <w:rFonts w:ascii="Arial" w:hAnsi="Arial" w:cs="Arial"/>
          <w:color w:val="000000" w:themeColor="text1"/>
          <w:sz w:val="24"/>
          <w:szCs w:val="24"/>
        </w:rPr>
        <w:t xml:space="preserve">is created for every business process that is automated using the RPA technology. The </w:t>
      </w:r>
      <w:r w:rsidR="00AF35A1" w:rsidRPr="790FA458">
        <w:rPr>
          <w:rFonts w:ascii="Arial" w:hAnsi="Arial" w:cs="Arial"/>
          <w:color w:val="000000" w:themeColor="text1"/>
          <w:sz w:val="24"/>
          <w:szCs w:val="24"/>
        </w:rPr>
        <w:t xml:space="preserve">SDD </w:t>
      </w:r>
      <w:r w:rsidRPr="790FA458">
        <w:rPr>
          <w:rFonts w:ascii="Arial" w:hAnsi="Arial" w:cs="Arial"/>
          <w:color w:val="000000" w:themeColor="text1"/>
          <w:sz w:val="24"/>
          <w:szCs w:val="24"/>
        </w:rPr>
        <w:t>needs to be reviewed and updated for every change requested and applied to the automat</w:t>
      </w:r>
      <w:r w:rsidR="00D24F66" w:rsidRPr="790FA458">
        <w:rPr>
          <w:rFonts w:ascii="Arial" w:hAnsi="Arial" w:cs="Arial"/>
          <w:color w:val="000000" w:themeColor="text1"/>
          <w:sz w:val="24"/>
          <w:szCs w:val="24"/>
        </w:rPr>
        <w:t>ion</w:t>
      </w:r>
      <w:r w:rsidRPr="790FA458">
        <w:rPr>
          <w:rFonts w:ascii="Arial" w:hAnsi="Arial" w:cs="Arial"/>
          <w:color w:val="000000" w:themeColor="text1"/>
          <w:sz w:val="24"/>
          <w:szCs w:val="24"/>
        </w:rPr>
        <w:t xml:space="preserve"> process. This document will provide a technical snapshot and must always reflect the latest design and key features of the automated workflow.</w:t>
      </w:r>
    </w:p>
    <w:p w14:paraId="7423DC37" w14:textId="77777777" w:rsidR="00D87CEF" w:rsidRPr="00026574" w:rsidRDefault="00D87CEF" w:rsidP="00AD35F3">
      <w:pPr>
        <w:spacing w:after="0"/>
        <w:jc w:val="both"/>
        <w:rPr>
          <w:rFonts w:ascii="Arial" w:hAnsi="Arial" w:cs="Arial"/>
          <w:color w:val="000000" w:themeColor="text1"/>
          <w:sz w:val="24"/>
          <w:szCs w:val="24"/>
        </w:rPr>
      </w:pPr>
    </w:p>
    <w:p w14:paraId="125A4664" w14:textId="75A0A238" w:rsidR="00F605B8" w:rsidRPr="00026574" w:rsidRDefault="000F7CB2" w:rsidP="00AD35F3">
      <w:pPr>
        <w:spacing w:after="0"/>
        <w:jc w:val="both"/>
        <w:rPr>
          <w:rFonts w:ascii="Arial" w:hAnsi="Arial" w:cs="Arial"/>
          <w:color w:val="000000" w:themeColor="text1"/>
          <w:sz w:val="24"/>
          <w:szCs w:val="24"/>
        </w:rPr>
      </w:pPr>
      <w:r w:rsidRPr="790FA458">
        <w:rPr>
          <w:rFonts w:ascii="Arial" w:hAnsi="Arial" w:cs="Arial"/>
          <w:color w:val="000000" w:themeColor="text1"/>
          <w:sz w:val="24"/>
          <w:szCs w:val="24"/>
        </w:rPr>
        <w:t>The document naming convention will follow the naming convention and the version of the automated process. This can be “business process name version” or it can be defined, case by case, as part of the larger RPA project design.</w:t>
      </w:r>
    </w:p>
    <w:p w14:paraId="2E7C315C" w14:textId="77777777" w:rsidR="00037392" w:rsidRPr="00026574" w:rsidRDefault="00037392" w:rsidP="00AD35F3">
      <w:pPr>
        <w:spacing w:after="0"/>
        <w:jc w:val="both"/>
        <w:rPr>
          <w:rFonts w:ascii="Arial" w:hAnsi="Arial" w:cs="Arial"/>
          <w:color w:val="000000" w:themeColor="text1"/>
          <w:sz w:val="24"/>
          <w:szCs w:val="24"/>
        </w:rPr>
      </w:pPr>
    </w:p>
    <w:p w14:paraId="2C4B1543" w14:textId="41AEA6BD" w:rsidR="00F605B8" w:rsidRPr="00026574" w:rsidRDefault="000F7CB2" w:rsidP="00AD35F3">
      <w:pPr>
        <w:spacing w:before="20" w:after="20" w:line="276" w:lineRule="auto"/>
        <w:jc w:val="both"/>
        <w:rPr>
          <w:rFonts w:ascii="Arial" w:hAnsi="Arial" w:cs="Arial"/>
          <w:color w:val="000000" w:themeColor="text1"/>
          <w:sz w:val="24"/>
          <w:szCs w:val="24"/>
        </w:rPr>
      </w:pPr>
      <w:r w:rsidRPr="790FA458">
        <w:rPr>
          <w:rFonts w:ascii="Arial" w:hAnsi="Arial" w:cs="Arial"/>
          <w:color w:val="000000" w:themeColor="text1"/>
          <w:sz w:val="24"/>
          <w:szCs w:val="24"/>
        </w:rPr>
        <w:t xml:space="preserve">This document is filled in by the </w:t>
      </w:r>
      <w:r w:rsidR="00DE5428" w:rsidRPr="790FA458">
        <w:rPr>
          <w:rFonts w:ascii="Arial" w:hAnsi="Arial" w:cs="Arial"/>
          <w:color w:val="000000" w:themeColor="text1"/>
          <w:sz w:val="24"/>
          <w:szCs w:val="24"/>
        </w:rPr>
        <w:t>R</w:t>
      </w:r>
      <w:r w:rsidRPr="790FA458">
        <w:rPr>
          <w:rFonts w:ascii="Arial" w:hAnsi="Arial" w:cs="Arial"/>
          <w:color w:val="000000" w:themeColor="text1"/>
          <w:sz w:val="24"/>
          <w:szCs w:val="24"/>
        </w:rPr>
        <w:t xml:space="preserve">PA </w:t>
      </w:r>
      <w:r w:rsidR="00D24F66" w:rsidRPr="790FA458">
        <w:rPr>
          <w:rFonts w:ascii="Arial" w:hAnsi="Arial" w:cs="Arial"/>
          <w:color w:val="000000" w:themeColor="text1"/>
          <w:sz w:val="24"/>
          <w:szCs w:val="24"/>
        </w:rPr>
        <w:t>D</w:t>
      </w:r>
      <w:r w:rsidRPr="790FA458">
        <w:rPr>
          <w:rFonts w:ascii="Arial" w:hAnsi="Arial" w:cs="Arial"/>
          <w:color w:val="000000" w:themeColor="text1"/>
          <w:sz w:val="24"/>
          <w:szCs w:val="24"/>
        </w:rPr>
        <w:t>eveloper who automates the business process and reviewed by the</w:t>
      </w:r>
      <w:r w:rsidR="00DE5428" w:rsidRPr="790FA458">
        <w:rPr>
          <w:rFonts w:ascii="Arial" w:hAnsi="Arial" w:cs="Arial"/>
          <w:color w:val="000000" w:themeColor="text1"/>
          <w:sz w:val="24"/>
          <w:szCs w:val="24"/>
        </w:rPr>
        <w:t xml:space="preserve"> QA Developer &amp;</w:t>
      </w:r>
      <w:r w:rsidRPr="790FA458">
        <w:rPr>
          <w:rFonts w:ascii="Arial" w:hAnsi="Arial" w:cs="Arial"/>
          <w:color w:val="000000" w:themeColor="text1"/>
          <w:sz w:val="24"/>
          <w:szCs w:val="24"/>
        </w:rPr>
        <w:t xml:space="preserve"> RPA Solution Architect prior to </w:t>
      </w:r>
      <w:r w:rsidR="00DE5428" w:rsidRPr="790FA458">
        <w:rPr>
          <w:rFonts w:ascii="Arial" w:hAnsi="Arial" w:cs="Arial"/>
          <w:color w:val="000000" w:themeColor="text1"/>
          <w:sz w:val="24"/>
          <w:szCs w:val="24"/>
        </w:rPr>
        <w:t>development</w:t>
      </w:r>
      <w:r w:rsidRPr="790FA458">
        <w:rPr>
          <w:rFonts w:ascii="Arial" w:hAnsi="Arial" w:cs="Arial"/>
          <w:color w:val="000000" w:themeColor="text1"/>
          <w:sz w:val="24"/>
          <w:szCs w:val="24"/>
        </w:rPr>
        <w:t>.</w:t>
      </w:r>
      <w:r w:rsidR="00F55728" w:rsidRPr="790FA458">
        <w:rPr>
          <w:rFonts w:ascii="Arial" w:hAnsi="Arial" w:cs="Arial"/>
          <w:color w:val="000000" w:themeColor="text1"/>
          <w:sz w:val="24"/>
          <w:szCs w:val="24"/>
        </w:rPr>
        <w:t xml:space="preserve"> This document ensures </w:t>
      </w:r>
      <w:r w:rsidR="00160183" w:rsidRPr="790FA458">
        <w:rPr>
          <w:rFonts w:ascii="Arial" w:hAnsi="Arial" w:cs="Arial"/>
          <w:color w:val="000000" w:themeColor="text1"/>
          <w:sz w:val="24"/>
          <w:szCs w:val="24"/>
        </w:rPr>
        <w:t xml:space="preserve">alignment of the automation solution with process governance and steps outlined in the related Process Design Document (PDD). </w:t>
      </w:r>
      <w:r w:rsidR="00F55728" w:rsidRPr="790FA458">
        <w:rPr>
          <w:rFonts w:ascii="Arial" w:hAnsi="Arial" w:cs="Arial"/>
          <w:color w:val="000000" w:themeColor="text1"/>
          <w:sz w:val="24"/>
          <w:szCs w:val="24"/>
        </w:rPr>
        <w:t xml:space="preserve"> </w:t>
      </w:r>
    </w:p>
    <w:p w14:paraId="259D17E9" w14:textId="77777777" w:rsidR="00037392" w:rsidRPr="00026574" w:rsidRDefault="00037392" w:rsidP="00AD35F3">
      <w:pPr>
        <w:spacing w:after="0" w:line="276" w:lineRule="auto"/>
        <w:jc w:val="both"/>
        <w:rPr>
          <w:rFonts w:ascii="Arial" w:hAnsi="Arial" w:cs="Arial"/>
          <w:color w:val="000000" w:themeColor="text1"/>
          <w:sz w:val="24"/>
          <w:szCs w:val="24"/>
        </w:rPr>
      </w:pPr>
    </w:p>
    <w:p w14:paraId="577B8840" w14:textId="6D7E695D" w:rsidR="00F605B8" w:rsidRPr="00026574" w:rsidRDefault="000F7CB2" w:rsidP="00AD35F3">
      <w:pPr>
        <w:spacing w:after="0" w:line="276" w:lineRule="auto"/>
        <w:jc w:val="both"/>
        <w:rPr>
          <w:rFonts w:ascii="Arial" w:hAnsi="Arial" w:cs="Arial"/>
          <w:color w:val="000000" w:themeColor="text1"/>
          <w:sz w:val="24"/>
          <w:szCs w:val="24"/>
        </w:rPr>
      </w:pPr>
      <w:r w:rsidRPr="790FA458">
        <w:rPr>
          <w:rFonts w:ascii="Arial" w:hAnsi="Arial" w:cs="Arial"/>
          <w:color w:val="000000" w:themeColor="text1"/>
          <w:sz w:val="24"/>
          <w:szCs w:val="24"/>
        </w:rPr>
        <w:t>The purpose of the document is to record the outcome specific to the automated master project and its subcomponents: projects, workflows, sequences etc.</w:t>
      </w:r>
    </w:p>
    <w:p w14:paraId="4304972B" w14:textId="77777777" w:rsidR="00D87CEF" w:rsidRPr="00026574" w:rsidRDefault="00D87CEF" w:rsidP="00AD35F3">
      <w:pPr>
        <w:spacing w:after="0" w:line="276" w:lineRule="auto"/>
        <w:jc w:val="both"/>
        <w:rPr>
          <w:rFonts w:ascii="Arial" w:hAnsi="Arial" w:cs="Arial"/>
          <w:color w:val="000000" w:themeColor="text1"/>
          <w:sz w:val="24"/>
          <w:szCs w:val="24"/>
        </w:rPr>
      </w:pPr>
    </w:p>
    <w:p w14:paraId="3926E215" w14:textId="23AFD3EC" w:rsidR="00F605B8" w:rsidRPr="00026574" w:rsidRDefault="000F7CB2" w:rsidP="00AD35F3">
      <w:pPr>
        <w:spacing w:after="0" w:line="276" w:lineRule="auto"/>
        <w:jc w:val="both"/>
        <w:rPr>
          <w:rFonts w:ascii="Arial" w:hAnsi="Arial" w:cs="Arial"/>
          <w:color w:val="000000" w:themeColor="text1"/>
          <w:sz w:val="24"/>
          <w:szCs w:val="24"/>
        </w:rPr>
      </w:pPr>
      <w:r w:rsidRPr="790FA458">
        <w:rPr>
          <w:rFonts w:ascii="Arial" w:hAnsi="Arial" w:cs="Arial"/>
          <w:color w:val="000000" w:themeColor="text1"/>
          <w:sz w:val="24"/>
          <w:szCs w:val="24"/>
        </w:rPr>
        <w:t>This</w:t>
      </w:r>
      <w:r w:rsidR="00D24F66" w:rsidRPr="790FA458">
        <w:rPr>
          <w:rFonts w:ascii="Arial" w:hAnsi="Arial" w:cs="Arial"/>
          <w:color w:val="000000" w:themeColor="text1"/>
          <w:sz w:val="24"/>
          <w:szCs w:val="24"/>
        </w:rPr>
        <w:t xml:space="preserve"> </w:t>
      </w:r>
      <w:r w:rsidRPr="790FA458">
        <w:rPr>
          <w:rFonts w:ascii="Arial" w:hAnsi="Arial" w:cs="Arial"/>
          <w:color w:val="000000" w:themeColor="text1"/>
          <w:sz w:val="24"/>
          <w:szCs w:val="24"/>
        </w:rPr>
        <w:t xml:space="preserve">document </w:t>
      </w:r>
      <w:r w:rsidR="00D24F66" w:rsidRPr="790FA458">
        <w:rPr>
          <w:rFonts w:ascii="Arial" w:hAnsi="Arial" w:cs="Arial"/>
          <w:color w:val="000000" w:themeColor="text1"/>
          <w:sz w:val="24"/>
          <w:szCs w:val="24"/>
        </w:rPr>
        <w:t xml:space="preserve">is </w:t>
      </w:r>
      <w:r w:rsidRPr="790FA458">
        <w:rPr>
          <w:rFonts w:ascii="Arial" w:hAnsi="Arial" w:cs="Arial"/>
          <w:color w:val="000000" w:themeColor="text1"/>
          <w:sz w:val="24"/>
          <w:szCs w:val="24"/>
        </w:rPr>
        <w:t xml:space="preserve">meant for </w:t>
      </w:r>
      <w:r w:rsidR="00D24F66" w:rsidRPr="790FA458">
        <w:rPr>
          <w:rFonts w:ascii="Arial" w:hAnsi="Arial" w:cs="Arial"/>
          <w:color w:val="000000" w:themeColor="text1"/>
          <w:sz w:val="24"/>
          <w:szCs w:val="24"/>
        </w:rPr>
        <w:t>t</w:t>
      </w:r>
      <w:r w:rsidRPr="790FA458">
        <w:rPr>
          <w:rFonts w:ascii="Arial" w:hAnsi="Arial" w:cs="Arial"/>
          <w:color w:val="000000" w:themeColor="text1"/>
          <w:sz w:val="24"/>
          <w:szCs w:val="24"/>
        </w:rPr>
        <w:t>he</w:t>
      </w:r>
      <w:r w:rsidR="00D24F66" w:rsidRPr="790FA458">
        <w:rPr>
          <w:rFonts w:ascii="Arial" w:hAnsi="Arial" w:cs="Arial"/>
          <w:color w:val="000000" w:themeColor="text1"/>
          <w:sz w:val="24"/>
          <w:szCs w:val="24"/>
        </w:rPr>
        <w:t xml:space="preserve"> </w:t>
      </w:r>
      <w:r w:rsidR="008637C5" w:rsidRPr="790FA458">
        <w:rPr>
          <w:rFonts w:ascii="Arial" w:hAnsi="Arial" w:cs="Arial"/>
          <w:color w:val="000000" w:themeColor="text1"/>
          <w:sz w:val="24"/>
          <w:szCs w:val="24"/>
        </w:rPr>
        <w:t>Automation</w:t>
      </w:r>
      <w:r w:rsidRPr="790FA458">
        <w:rPr>
          <w:rFonts w:ascii="Arial" w:hAnsi="Arial" w:cs="Arial"/>
          <w:color w:val="000000" w:themeColor="text1"/>
          <w:sz w:val="24"/>
          <w:szCs w:val="24"/>
        </w:rPr>
        <w:t xml:space="preserve"> </w:t>
      </w:r>
      <w:proofErr w:type="spellStart"/>
      <w:r w:rsidR="008637C5" w:rsidRPr="790FA458">
        <w:rPr>
          <w:rFonts w:ascii="Arial" w:hAnsi="Arial" w:cs="Arial"/>
          <w:color w:val="000000" w:themeColor="text1"/>
          <w:sz w:val="24"/>
          <w:szCs w:val="24"/>
        </w:rPr>
        <w:t>CoE</w:t>
      </w:r>
      <w:proofErr w:type="spellEnd"/>
      <w:r w:rsidRPr="790FA458">
        <w:rPr>
          <w:rFonts w:ascii="Arial" w:hAnsi="Arial" w:cs="Arial"/>
          <w:color w:val="000000" w:themeColor="text1"/>
          <w:sz w:val="24"/>
          <w:szCs w:val="24"/>
        </w:rPr>
        <w:t xml:space="preserve">, IT </w:t>
      </w:r>
      <w:r w:rsidR="00D24F66" w:rsidRPr="790FA458">
        <w:rPr>
          <w:rFonts w:ascii="Arial" w:hAnsi="Arial" w:cs="Arial"/>
          <w:color w:val="000000" w:themeColor="text1"/>
          <w:sz w:val="24"/>
          <w:szCs w:val="24"/>
        </w:rPr>
        <w:t>S</w:t>
      </w:r>
      <w:r w:rsidRPr="790FA458">
        <w:rPr>
          <w:rFonts w:ascii="Arial" w:hAnsi="Arial" w:cs="Arial"/>
          <w:color w:val="000000" w:themeColor="text1"/>
          <w:sz w:val="24"/>
          <w:szCs w:val="24"/>
        </w:rPr>
        <w:t xml:space="preserve">upport and </w:t>
      </w:r>
      <w:r w:rsidR="008637C5" w:rsidRPr="790FA458">
        <w:rPr>
          <w:rFonts w:ascii="Arial" w:hAnsi="Arial" w:cs="Arial"/>
          <w:color w:val="000000" w:themeColor="text1"/>
          <w:sz w:val="24"/>
          <w:szCs w:val="24"/>
        </w:rPr>
        <w:t xml:space="preserve">division </w:t>
      </w:r>
      <w:r w:rsidRPr="790FA458">
        <w:rPr>
          <w:rFonts w:ascii="Arial" w:hAnsi="Arial" w:cs="Arial"/>
          <w:color w:val="000000" w:themeColor="text1"/>
          <w:sz w:val="24"/>
          <w:szCs w:val="24"/>
        </w:rPr>
        <w:t xml:space="preserve">RPA </w:t>
      </w:r>
      <w:r w:rsidR="008637C5" w:rsidRPr="790FA458">
        <w:rPr>
          <w:rFonts w:ascii="Arial" w:hAnsi="Arial" w:cs="Arial"/>
          <w:color w:val="000000" w:themeColor="text1"/>
          <w:sz w:val="24"/>
          <w:szCs w:val="24"/>
        </w:rPr>
        <w:t>Champion Lead/ Champions</w:t>
      </w:r>
      <w:r w:rsidRPr="790FA458">
        <w:rPr>
          <w:rFonts w:ascii="Arial" w:hAnsi="Arial" w:cs="Arial"/>
          <w:color w:val="000000" w:themeColor="text1"/>
          <w:sz w:val="24"/>
          <w:szCs w:val="24"/>
        </w:rPr>
        <w:t xml:space="preserve"> to help by providing a snapshot of the automated process details and components. It can </w:t>
      </w:r>
      <w:proofErr w:type="gramStart"/>
      <w:r w:rsidRPr="790FA458">
        <w:rPr>
          <w:rFonts w:ascii="Arial" w:hAnsi="Arial" w:cs="Arial"/>
          <w:color w:val="000000" w:themeColor="text1"/>
          <w:sz w:val="24"/>
          <w:szCs w:val="24"/>
        </w:rPr>
        <w:t>as well</w:t>
      </w:r>
      <w:proofErr w:type="gramEnd"/>
      <w:r w:rsidRPr="790FA458">
        <w:rPr>
          <w:rFonts w:ascii="Arial" w:hAnsi="Arial" w:cs="Arial"/>
          <w:color w:val="000000" w:themeColor="text1"/>
          <w:sz w:val="24"/>
          <w:szCs w:val="24"/>
        </w:rPr>
        <w:t xml:space="preserve"> serve developers to have a quick glance at the setup, before diving into the code, to troubleshoot or update changes.</w:t>
      </w:r>
    </w:p>
    <w:p w14:paraId="59DE5C11" w14:textId="77777777" w:rsidR="00597B86" w:rsidRPr="00026574" w:rsidRDefault="00597B86">
      <w:pPr>
        <w:spacing w:before="20" w:after="20" w:line="276" w:lineRule="auto"/>
        <w:jc w:val="both"/>
        <w:rPr>
          <w:rFonts w:ascii="Arial" w:hAnsi="Arial" w:cs="Arial"/>
          <w:color w:val="000000" w:themeColor="text1"/>
          <w:sz w:val="24"/>
          <w:szCs w:val="24"/>
        </w:rPr>
      </w:pPr>
    </w:p>
    <w:p w14:paraId="23BC0983" w14:textId="77777777" w:rsidR="00F605B8" w:rsidRPr="00026574" w:rsidRDefault="00F605B8">
      <w:pPr>
        <w:rPr>
          <w:rFonts w:ascii="Arial" w:hAnsi="Arial" w:cs="Arial"/>
          <w:color w:val="308DC6"/>
          <w:sz w:val="24"/>
          <w:szCs w:val="24"/>
        </w:rPr>
      </w:pPr>
    </w:p>
    <w:p w14:paraId="5B440961" w14:textId="7D088A54" w:rsidR="00F605B8" w:rsidRPr="00BB40E3" w:rsidRDefault="000F7CB2" w:rsidP="00037392">
      <w:pPr>
        <w:pStyle w:val="Heading2"/>
        <w:numPr>
          <w:ilvl w:val="0"/>
          <w:numId w:val="1"/>
        </w:numPr>
        <w:rPr>
          <w:rFonts w:ascii="Arial" w:hAnsi="Arial" w:cs="Arial"/>
          <w:color w:val="365F91" w:themeColor="accent1" w:themeShade="BF"/>
          <w:sz w:val="36"/>
          <w:szCs w:val="36"/>
        </w:rPr>
      </w:pPr>
      <w:bookmarkStart w:id="4" w:name="_Toc64979461"/>
      <w:bookmarkStart w:id="5" w:name="_Toc121148216"/>
      <w:r w:rsidRPr="790FA458">
        <w:rPr>
          <w:rFonts w:ascii="Arial" w:hAnsi="Arial" w:cs="Arial"/>
          <w:color w:val="365F91" w:themeColor="accent1" w:themeShade="BF"/>
          <w:sz w:val="36"/>
          <w:szCs w:val="36"/>
        </w:rPr>
        <w:t>Automated Master Project details</w:t>
      </w:r>
      <w:bookmarkEnd w:id="4"/>
      <w:bookmarkEnd w:id="5"/>
    </w:p>
    <w:p w14:paraId="683DAC0B" w14:textId="77777777" w:rsidR="00037392" w:rsidRPr="00026574" w:rsidRDefault="00037392">
      <w:pPr>
        <w:rPr>
          <w:rFonts w:ascii="Arial" w:hAnsi="Arial" w:cs="Arial"/>
          <w:color w:val="000000" w:themeColor="text1"/>
          <w:sz w:val="24"/>
          <w:szCs w:val="24"/>
        </w:rPr>
      </w:pPr>
    </w:p>
    <w:p w14:paraId="5C28BFC1" w14:textId="5058583B" w:rsidR="00F605B8" w:rsidRPr="00026574" w:rsidRDefault="000F7CB2" w:rsidP="00AF6BE1">
      <w:pPr>
        <w:jc w:val="both"/>
        <w:rPr>
          <w:rFonts w:ascii="Arial" w:hAnsi="Arial" w:cs="Arial"/>
          <w:color w:val="000000" w:themeColor="text1"/>
          <w:sz w:val="24"/>
          <w:szCs w:val="24"/>
        </w:rPr>
      </w:pPr>
      <w:r w:rsidRPr="790FA458">
        <w:rPr>
          <w:rFonts w:ascii="Arial" w:hAnsi="Arial" w:cs="Arial"/>
          <w:color w:val="000000" w:themeColor="text1"/>
          <w:sz w:val="24"/>
          <w:szCs w:val="24"/>
        </w:rPr>
        <w:t>Details filled in by the developer reflect the actual information for the master project released for production.</w:t>
      </w:r>
    </w:p>
    <w:tbl>
      <w:tblPr>
        <w:tblStyle w:val="GridTable6Colorful-Accent1"/>
        <w:tblW w:w="9016" w:type="dxa"/>
        <w:tblLayout w:type="fixed"/>
        <w:tblLook w:val="0400" w:firstRow="0" w:lastRow="0" w:firstColumn="0" w:lastColumn="0" w:noHBand="0" w:noVBand="1"/>
      </w:tblPr>
      <w:tblGrid>
        <w:gridCol w:w="355"/>
        <w:gridCol w:w="3150"/>
        <w:gridCol w:w="5511"/>
      </w:tblGrid>
      <w:tr w:rsidR="000776DB" w:rsidRPr="00026574" w14:paraId="3A40D608" w14:textId="77777777" w:rsidTr="6BE29683">
        <w:trPr>
          <w:cnfStyle w:val="000000100000" w:firstRow="0" w:lastRow="0" w:firstColumn="0" w:lastColumn="0" w:oddVBand="0" w:evenVBand="0" w:oddHBand="1" w:evenHBand="0" w:firstRowFirstColumn="0" w:firstRowLastColumn="0" w:lastRowFirstColumn="0" w:lastRowLastColumn="0"/>
        </w:trPr>
        <w:tc>
          <w:tcPr>
            <w:tcW w:w="355" w:type="dxa"/>
            <w:shd w:val="clear" w:color="auto" w:fill="365F91" w:themeFill="accent1" w:themeFillShade="BF"/>
          </w:tcPr>
          <w:p w14:paraId="22513013"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t>
            </w:r>
          </w:p>
        </w:tc>
        <w:tc>
          <w:tcPr>
            <w:tcW w:w="3150" w:type="dxa"/>
            <w:shd w:val="clear" w:color="auto" w:fill="365F91" w:themeFill="accent1" w:themeFillShade="BF"/>
          </w:tcPr>
          <w:p w14:paraId="1FADFE07"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Item</w:t>
            </w:r>
          </w:p>
        </w:tc>
        <w:tc>
          <w:tcPr>
            <w:tcW w:w="5511" w:type="dxa"/>
            <w:shd w:val="clear" w:color="auto" w:fill="365F91" w:themeFill="accent1" w:themeFillShade="BF"/>
          </w:tcPr>
          <w:p w14:paraId="70ED1E9D" w14:textId="75BEAE22" w:rsidR="00F605B8" w:rsidRPr="00026574" w:rsidRDefault="000F7CB2" w:rsidP="6BE29683">
            <w:pPr>
              <w:rPr>
                <w:rFonts w:ascii="Arial" w:hAnsi="Arial" w:cs="Arial"/>
                <w:b/>
                <w:bCs/>
                <w:i/>
                <w:iCs/>
                <w:color w:val="FFFFFF" w:themeColor="background1"/>
                <w:sz w:val="24"/>
                <w:szCs w:val="24"/>
              </w:rPr>
            </w:pPr>
            <w:r w:rsidRPr="6BE29683">
              <w:rPr>
                <w:rFonts w:ascii="Arial" w:hAnsi="Arial" w:cs="Arial"/>
                <w:b/>
                <w:bCs/>
                <w:color w:val="FFFFFF" w:themeColor="background1"/>
                <w:sz w:val="24"/>
                <w:szCs w:val="24"/>
              </w:rPr>
              <w:t xml:space="preserve">Details </w:t>
            </w:r>
          </w:p>
          <w:p w14:paraId="542F6BA1" w14:textId="141B3AC3" w:rsidR="00F605B8" w:rsidRPr="00026574" w:rsidRDefault="000F7CB2" w:rsidP="6BE29683">
            <w:pPr>
              <w:rPr>
                <w:rFonts w:ascii="Arial" w:hAnsi="Arial" w:cs="Arial"/>
                <w:i/>
                <w:iCs/>
                <w:color w:val="FFFFFF" w:themeColor="background1"/>
                <w:sz w:val="24"/>
                <w:szCs w:val="24"/>
              </w:rPr>
            </w:pPr>
            <w:r w:rsidRPr="6BE29683">
              <w:rPr>
                <w:rFonts w:ascii="Arial" w:hAnsi="Arial" w:cs="Arial"/>
                <w:i/>
                <w:iCs/>
                <w:color w:val="FFFFFF" w:themeColor="background1"/>
                <w:sz w:val="24"/>
                <w:szCs w:val="24"/>
              </w:rPr>
              <w:t>(Fill in with free text. If not applicable, mark the field as “n/a. No empty fields.)</w:t>
            </w:r>
          </w:p>
        </w:tc>
      </w:tr>
      <w:tr w:rsidR="000776DB" w:rsidRPr="00026574" w14:paraId="5791840A" w14:textId="77777777" w:rsidTr="6BE29683">
        <w:tc>
          <w:tcPr>
            <w:tcW w:w="355" w:type="dxa"/>
          </w:tcPr>
          <w:p w14:paraId="645FC2E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w:t>
            </w:r>
          </w:p>
        </w:tc>
        <w:tc>
          <w:tcPr>
            <w:tcW w:w="3150" w:type="dxa"/>
          </w:tcPr>
          <w:p w14:paraId="48C400A3" w14:textId="77777777" w:rsidR="00F605B8" w:rsidRPr="007448C3" w:rsidRDefault="000F7CB2" w:rsidP="790FA458">
            <w:pPr>
              <w:rPr>
                <w:rFonts w:ascii="Arial" w:hAnsi="Arial" w:cs="Arial"/>
                <w:b/>
                <w:bCs/>
                <w:color w:val="000000" w:themeColor="text1"/>
                <w:sz w:val="24"/>
                <w:szCs w:val="24"/>
                <w:highlight w:val="yellow"/>
              </w:rPr>
            </w:pPr>
            <w:r w:rsidRPr="00453479">
              <w:rPr>
                <w:rFonts w:ascii="Arial" w:hAnsi="Arial" w:cs="Arial"/>
                <w:b/>
                <w:bCs/>
                <w:color w:val="000000" w:themeColor="text1"/>
                <w:sz w:val="24"/>
                <w:szCs w:val="24"/>
              </w:rPr>
              <w:t>Master project name and version</w:t>
            </w:r>
          </w:p>
        </w:tc>
        <w:tc>
          <w:tcPr>
            <w:tcW w:w="5511" w:type="dxa"/>
          </w:tcPr>
          <w:p w14:paraId="22595152" w14:textId="4DC794C3" w:rsidR="00453479" w:rsidRPr="00453479" w:rsidRDefault="000237D6" w:rsidP="00453479">
            <w:pPr>
              <w:pStyle w:val="Title"/>
              <w:contextualSpacing w:val="0"/>
              <w:jc w:val="left"/>
              <w:rPr>
                <w:rFonts w:ascii="Arial" w:hAnsi="Arial" w:cs="Arial"/>
                <w:b w:val="0"/>
                <w:color w:val="auto"/>
                <w:sz w:val="24"/>
                <w:szCs w:val="24"/>
                <w:highlight w:val="yellow"/>
              </w:rPr>
            </w:pPr>
            <w:proofErr w:type="spellStart"/>
            <w:r w:rsidRPr="000237D6">
              <w:rPr>
                <w:rFonts w:ascii="Arial" w:hAnsi="Arial" w:cs="Arial"/>
                <w:b w:val="0"/>
                <w:color w:val="auto"/>
                <w:sz w:val="24"/>
                <w:szCs w:val="24"/>
              </w:rPr>
              <w:t>AM_AOPA_</w:t>
            </w:r>
            <w:r>
              <w:rPr>
                <w:rFonts w:ascii="Arial" w:hAnsi="Arial" w:cs="Arial"/>
                <w:b w:val="0"/>
                <w:color w:val="auto"/>
                <w:sz w:val="24"/>
                <w:szCs w:val="24"/>
              </w:rPr>
              <w:t>ArrivalBaggage</w:t>
            </w:r>
            <w:r w:rsidRPr="000237D6">
              <w:rPr>
                <w:rFonts w:ascii="Arial" w:hAnsi="Arial" w:cs="Arial"/>
                <w:b w:val="0"/>
                <w:color w:val="auto"/>
                <w:sz w:val="24"/>
                <w:szCs w:val="24"/>
              </w:rPr>
              <w:t>_</w:t>
            </w:r>
            <w:r>
              <w:rPr>
                <w:rFonts w:ascii="Arial" w:hAnsi="Arial" w:cs="Arial"/>
                <w:b w:val="0"/>
                <w:color w:val="auto"/>
                <w:sz w:val="24"/>
                <w:szCs w:val="24"/>
              </w:rPr>
              <w:t>DailyReport</w:t>
            </w:r>
            <w:r w:rsidRPr="000237D6">
              <w:rPr>
                <w:rFonts w:ascii="Arial" w:hAnsi="Arial" w:cs="Arial"/>
                <w:b w:val="0"/>
                <w:color w:val="auto"/>
                <w:sz w:val="24"/>
                <w:szCs w:val="24"/>
              </w:rPr>
              <w:t>_CEO</w:t>
            </w:r>
            <w:proofErr w:type="spellEnd"/>
          </w:p>
        </w:tc>
      </w:tr>
      <w:tr w:rsidR="000776DB" w:rsidRPr="00026574" w14:paraId="00A72DC7" w14:textId="77777777" w:rsidTr="6BE29683">
        <w:trPr>
          <w:cnfStyle w:val="000000100000" w:firstRow="0" w:lastRow="0" w:firstColumn="0" w:lastColumn="0" w:oddVBand="0" w:evenVBand="0" w:oddHBand="1" w:evenHBand="0" w:firstRowFirstColumn="0" w:firstRowLastColumn="0" w:lastRowFirstColumn="0" w:lastRowLastColumn="0"/>
        </w:trPr>
        <w:tc>
          <w:tcPr>
            <w:tcW w:w="355" w:type="dxa"/>
          </w:tcPr>
          <w:p w14:paraId="048357E4"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2</w:t>
            </w:r>
          </w:p>
        </w:tc>
        <w:tc>
          <w:tcPr>
            <w:tcW w:w="3150" w:type="dxa"/>
          </w:tcPr>
          <w:p w14:paraId="5BA134AE" w14:textId="4A1C92CE" w:rsidR="00F605B8" w:rsidRPr="00453479"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Robot type</w:t>
            </w:r>
          </w:p>
        </w:tc>
        <w:tc>
          <w:tcPr>
            <w:tcW w:w="5511" w:type="dxa"/>
          </w:tcPr>
          <w:p w14:paraId="526ED326" w14:textId="034ADEC8" w:rsidR="00F605B8" w:rsidRPr="006E7C44" w:rsidRDefault="00453479" w:rsidP="790FA458">
            <w:pPr>
              <w:rPr>
                <w:rFonts w:ascii="Arial" w:hAnsi="Arial" w:cs="Arial"/>
                <w:color w:val="auto"/>
                <w:sz w:val="24"/>
                <w:szCs w:val="24"/>
              </w:rPr>
            </w:pPr>
            <w:r w:rsidRPr="006E7C44">
              <w:rPr>
                <w:rFonts w:ascii="Arial" w:hAnsi="Arial" w:cs="Arial"/>
                <w:color w:val="auto"/>
                <w:sz w:val="24"/>
                <w:szCs w:val="24"/>
              </w:rPr>
              <w:t>Unattended</w:t>
            </w:r>
          </w:p>
        </w:tc>
      </w:tr>
      <w:tr w:rsidR="6BE29683" w14:paraId="1D6978B7" w14:textId="77777777" w:rsidTr="6BE29683">
        <w:tc>
          <w:tcPr>
            <w:tcW w:w="355" w:type="dxa"/>
          </w:tcPr>
          <w:p w14:paraId="093461EB" w14:textId="5DE62F1D" w:rsidR="00BAE317" w:rsidRDefault="00BAE317" w:rsidP="6BE29683">
            <w:pPr>
              <w:rPr>
                <w:rFonts w:ascii="Arial" w:hAnsi="Arial" w:cs="Arial"/>
                <w:b/>
                <w:bCs/>
                <w:color w:val="000000" w:themeColor="text1"/>
                <w:sz w:val="24"/>
                <w:szCs w:val="24"/>
              </w:rPr>
            </w:pPr>
            <w:r w:rsidRPr="6BE29683">
              <w:rPr>
                <w:rFonts w:ascii="Arial" w:hAnsi="Arial" w:cs="Arial"/>
                <w:b/>
                <w:bCs/>
                <w:color w:val="000000" w:themeColor="text1"/>
                <w:sz w:val="24"/>
                <w:szCs w:val="24"/>
              </w:rPr>
              <w:t>3</w:t>
            </w:r>
          </w:p>
        </w:tc>
        <w:tc>
          <w:tcPr>
            <w:tcW w:w="3150" w:type="dxa"/>
          </w:tcPr>
          <w:p w14:paraId="7E0A26B0" w14:textId="5163B789" w:rsidR="12F1BC3C" w:rsidRDefault="12F1BC3C" w:rsidP="6BE29683">
            <w:pPr>
              <w:rPr>
                <w:rFonts w:ascii="Arial" w:hAnsi="Arial" w:cs="Arial"/>
                <w:b/>
                <w:bCs/>
                <w:color w:val="000000" w:themeColor="text1"/>
                <w:sz w:val="24"/>
                <w:szCs w:val="24"/>
              </w:rPr>
            </w:pPr>
            <w:r w:rsidRPr="6BE29683">
              <w:rPr>
                <w:rFonts w:ascii="Arial" w:hAnsi="Arial" w:cs="Arial"/>
                <w:b/>
                <w:bCs/>
                <w:color w:val="000000" w:themeColor="text1"/>
                <w:sz w:val="24"/>
                <w:szCs w:val="24"/>
              </w:rPr>
              <w:t>Robot ID</w:t>
            </w:r>
            <w:r w:rsidR="44560C05" w:rsidRPr="6BE29683">
              <w:rPr>
                <w:rFonts w:ascii="Arial" w:hAnsi="Arial" w:cs="Arial"/>
                <w:b/>
                <w:bCs/>
                <w:color w:val="000000" w:themeColor="text1"/>
                <w:sz w:val="24"/>
                <w:szCs w:val="24"/>
              </w:rPr>
              <w:t xml:space="preserve">, </w:t>
            </w:r>
            <w:proofErr w:type="gramStart"/>
            <w:r w:rsidRPr="6BE29683">
              <w:rPr>
                <w:rFonts w:ascii="Arial" w:hAnsi="Arial" w:cs="Arial"/>
                <w:b/>
                <w:bCs/>
                <w:color w:val="000000" w:themeColor="text1"/>
                <w:sz w:val="24"/>
                <w:szCs w:val="24"/>
              </w:rPr>
              <w:t>name</w:t>
            </w:r>
            <w:proofErr w:type="gramEnd"/>
            <w:r w:rsidRPr="6BE29683">
              <w:rPr>
                <w:rFonts w:ascii="Arial" w:hAnsi="Arial" w:cs="Arial"/>
                <w:b/>
                <w:bCs/>
                <w:color w:val="000000" w:themeColor="text1"/>
                <w:sz w:val="24"/>
                <w:szCs w:val="24"/>
              </w:rPr>
              <w:t xml:space="preserve"> </w:t>
            </w:r>
            <w:r w:rsidR="35F5371F" w:rsidRPr="6BE29683">
              <w:rPr>
                <w:rFonts w:ascii="Arial" w:hAnsi="Arial" w:cs="Arial"/>
                <w:b/>
                <w:bCs/>
                <w:color w:val="000000" w:themeColor="text1"/>
                <w:sz w:val="24"/>
                <w:szCs w:val="24"/>
              </w:rPr>
              <w:t xml:space="preserve">and version </w:t>
            </w:r>
          </w:p>
        </w:tc>
        <w:tc>
          <w:tcPr>
            <w:tcW w:w="5511" w:type="dxa"/>
          </w:tcPr>
          <w:p w14:paraId="1051DA6C" w14:textId="16880559" w:rsidR="6BE29683" w:rsidRPr="006E7C44" w:rsidRDefault="006E7C44" w:rsidP="6BE29683">
            <w:pPr>
              <w:rPr>
                <w:rFonts w:ascii="Arial" w:hAnsi="Arial" w:cs="Arial"/>
                <w:color w:val="auto"/>
                <w:sz w:val="24"/>
                <w:szCs w:val="24"/>
              </w:rPr>
            </w:pPr>
            <w:r>
              <w:rPr>
                <w:rFonts w:ascii="Arial" w:hAnsi="Arial" w:cs="Arial"/>
                <w:color w:val="auto"/>
                <w:sz w:val="24"/>
                <w:szCs w:val="24"/>
              </w:rPr>
              <w:t>EAZYBOT</w:t>
            </w:r>
          </w:p>
        </w:tc>
      </w:tr>
      <w:tr w:rsidR="6BE29683" w14:paraId="28631D45" w14:textId="77777777" w:rsidTr="6BE29683">
        <w:trPr>
          <w:cnfStyle w:val="000000100000" w:firstRow="0" w:lastRow="0" w:firstColumn="0" w:lastColumn="0" w:oddVBand="0" w:evenVBand="0" w:oddHBand="1" w:evenHBand="0" w:firstRowFirstColumn="0" w:firstRowLastColumn="0" w:lastRowFirstColumn="0" w:lastRowLastColumn="0"/>
        </w:trPr>
        <w:tc>
          <w:tcPr>
            <w:tcW w:w="355" w:type="dxa"/>
          </w:tcPr>
          <w:p w14:paraId="278D8A39" w14:textId="3D6E54EF" w:rsidR="60AD6851" w:rsidRDefault="60AD6851" w:rsidP="6BE29683">
            <w:pPr>
              <w:rPr>
                <w:rFonts w:ascii="Arial" w:hAnsi="Arial" w:cs="Arial"/>
                <w:b/>
                <w:bCs/>
                <w:color w:val="000000" w:themeColor="text1"/>
                <w:sz w:val="24"/>
                <w:szCs w:val="24"/>
              </w:rPr>
            </w:pPr>
            <w:r w:rsidRPr="6BE29683">
              <w:rPr>
                <w:rFonts w:ascii="Arial" w:hAnsi="Arial" w:cs="Arial"/>
                <w:b/>
                <w:bCs/>
                <w:color w:val="000000" w:themeColor="text1"/>
                <w:sz w:val="24"/>
                <w:szCs w:val="24"/>
              </w:rPr>
              <w:t>4</w:t>
            </w:r>
          </w:p>
        </w:tc>
        <w:tc>
          <w:tcPr>
            <w:tcW w:w="3150" w:type="dxa"/>
          </w:tcPr>
          <w:p w14:paraId="6F9D860C" w14:textId="288C73F6" w:rsidR="60AD6851" w:rsidRDefault="60AD6851" w:rsidP="6BE29683">
            <w:pPr>
              <w:rPr>
                <w:rFonts w:ascii="Arial" w:hAnsi="Arial" w:cs="Arial"/>
                <w:i/>
                <w:iCs/>
                <w:color w:val="808080" w:themeColor="background1" w:themeShade="80"/>
                <w:sz w:val="24"/>
                <w:szCs w:val="24"/>
              </w:rPr>
            </w:pPr>
            <w:r w:rsidRPr="6BE29683">
              <w:rPr>
                <w:rFonts w:ascii="Arial" w:hAnsi="Arial" w:cs="Arial"/>
                <w:b/>
                <w:bCs/>
                <w:color w:val="000000" w:themeColor="text1"/>
                <w:sz w:val="24"/>
                <w:szCs w:val="24"/>
              </w:rPr>
              <w:t>Computer name</w:t>
            </w:r>
            <w:r w:rsidRPr="6BE29683">
              <w:rPr>
                <w:rFonts w:ascii="Arial" w:hAnsi="Arial" w:cs="Arial"/>
                <w:i/>
                <w:iCs/>
                <w:color w:val="808080" w:themeColor="background1" w:themeShade="80"/>
                <w:sz w:val="24"/>
                <w:szCs w:val="24"/>
              </w:rPr>
              <w:t xml:space="preserve"> (for where the Robot resides</w:t>
            </w:r>
            <w:r w:rsidR="2E992CA8" w:rsidRPr="6BE29683">
              <w:rPr>
                <w:rFonts w:ascii="Arial" w:hAnsi="Arial" w:cs="Arial"/>
                <w:i/>
                <w:iCs/>
                <w:color w:val="808080" w:themeColor="background1" w:themeShade="80"/>
                <w:sz w:val="24"/>
                <w:szCs w:val="24"/>
              </w:rPr>
              <w:t xml:space="preserve">) </w:t>
            </w:r>
          </w:p>
        </w:tc>
        <w:tc>
          <w:tcPr>
            <w:tcW w:w="5511" w:type="dxa"/>
          </w:tcPr>
          <w:p w14:paraId="4E2CEB15" w14:textId="5F70B196" w:rsidR="2E992CA8" w:rsidRPr="006E7C44" w:rsidRDefault="006E7C44" w:rsidP="6BE29683">
            <w:pPr>
              <w:rPr>
                <w:rFonts w:ascii="Arial" w:hAnsi="Arial" w:cs="Arial"/>
                <w:color w:val="auto"/>
                <w:sz w:val="24"/>
                <w:szCs w:val="24"/>
              </w:rPr>
            </w:pPr>
            <w:r>
              <w:rPr>
                <w:rFonts w:ascii="Arial" w:hAnsi="Arial" w:cs="Arial"/>
                <w:color w:val="auto"/>
                <w:sz w:val="24"/>
                <w:szCs w:val="24"/>
              </w:rPr>
              <w:t>AO_PC0SNS1T</w:t>
            </w:r>
          </w:p>
        </w:tc>
      </w:tr>
      <w:tr w:rsidR="6BE29683" w14:paraId="5494DAD4" w14:textId="77777777" w:rsidTr="6BE29683">
        <w:tc>
          <w:tcPr>
            <w:tcW w:w="355" w:type="dxa"/>
          </w:tcPr>
          <w:p w14:paraId="0190F1BD" w14:textId="1521A7AE" w:rsidR="0D19C4EE" w:rsidRDefault="0D19C4EE" w:rsidP="6BE29683">
            <w:pPr>
              <w:rPr>
                <w:rFonts w:ascii="Arial" w:hAnsi="Arial" w:cs="Arial"/>
                <w:b/>
                <w:bCs/>
                <w:color w:val="000000" w:themeColor="text1"/>
                <w:sz w:val="24"/>
                <w:szCs w:val="24"/>
              </w:rPr>
            </w:pPr>
            <w:r w:rsidRPr="6BE29683">
              <w:rPr>
                <w:rFonts w:ascii="Arial" w:hAnsi="Arial" w:cs="Arial"/>
                <w:b/>
                <w:bCs/>
                <w:color w:val="000000" w:themeColor="text1"/>
                <w:sz w:val="24"/>
                <w:szCs w:val="24"/>
              </w:rPr>
              <w:lastRenderedPageBreak/>
              <w:t>5</w:t>
            </w:r>
          </w:p>
        </w:tc>
        <w:tc>
          <w:tcPr>
            <w:tcW w:w="3150" w:type="dxa"/>
          </w:tcPr>
          <w:p w14:paraId="54DE8F38" w14:textId="69446011" w:rsidR="70CDB7F8" w:rsidRDefault="70CDB7F8" w:rsidP="6BE29683">
            <w:pPr>
              <w:rPr>
                <w:rFonts w:ascii="Arial" w:hAnsi="Arial" w:cs="Arial"/>
                <w:b/>
                <w:bCs/>
                <w:color w:val="000000" w:themeColor="text1"/>
                <w:sz w:val="24"/>
                <w:szCs w:val="24"/>
              </w:rPr>
            </w:pPr>
            <w:r w:rsidRPr="6BE29683">
              <w:rPr>
                <w:rFonts w:ascii="Arial" w:hAnsi="Arial" w:cs="Arial"/>
                <w:b/>
                <w:bCs/>
                <w:color w:val="000000" w:themeColor="text1"/>
                <w:sz w:val="24"/>
                <w:szCs w:val="24"/>
              </w:rPr>
              <w:t>User account name</w:t>
            </w:r>
            <w:r w:rsidR="5BFED376" w:rsidRPr="6BE29683">
              <w:rPr>
                <w:rFonts w:ascii="Arial" w:hAnsi="Arial" w:cs="Arial"/>
                <w:b/>
                <w:bCs/>
                <w:color w:val="000000" w:themeColor="text1"/>
                <w:sz w:val="24"/>
                <w:szCs w:val="24"/>
              </w:rPr>
              <w:t xml:space="preserve">, </w:t>
            </w:r>
            <w:r w:rsidR="553EDDE0" w:rsidRPr="6BE29683">
              <w:rPr>
                <w:rFonts w:ascii="Arial" w:hAnsi="Arial" w:cs="Arial"/>
                <w:b/>
                <w:bCs/>
                <w:color w:val="000000" w:themeColor="text1"/>
                <w:sz w:val="24"/>
                <w:szCs w:val="24"/>
              </w:rPr>
              <w:t>owner</w:t>
            </w:r>
            <w:r w:rsidRPr="6BE29683">
              <w:rPr>
                <w:rFonts w:ascii="Arial" w:hAnsi="Arial" w:cs="Arial"/>
                <w:b/>
                <w:bCs/>
                <w:color w:val="000000" w:themeColor="text1"/>
                <w:sz w:val="24"/>
                <w:szCs w:val="24"/>
              </w:rPr>
              <w:t xml:space="preserve"> </w:t>
            </w:r>
            <w:r w:rsidRPr="6BE29683">
              <w:rPr>
                <w:rFonts w:ascii="Arial" w:hAnsi="Arial" w:cs="Arial"/>
                <w:i/>
                <w:iCs/>
                <w:color w:val="808080" w:themeColor="background1" w:themeShade="80"/>
                <w:sz w:val="24"/>
                <w:szCs w:val="24"/>
              </w:rPr>
              <w:t>(for where the process runs)</w:t>
            </w:r>
          </w:p>
        </w:tc>
        <w:tc>
          <w:tcPr>
            <w:tcW w:w="5511" w:type="dxa"/>
          </w:tcPr>
          <w:p w14:paraId="71973A30" w14:textId="0FBF8C72" w:rsidR="650D665D" w:rsidRPr="006E7C44" w:rsidRDefault="006E7C44" w:rsidP="6BE29683">
            <w:pPr>
              <w:rPr>
                <w:rFonts w:ascii="Arial" w:hAnsi="Arial" w:cs="Arial"/>
                <w:color w:val="auto"/>
                <w:sz w:val="24"/>
                <w:szCs w:val="24"/>
              </w:rPr>
            </w:pPr>
            <w:proofErr w:type="spellStart"/>
            <w:r>
              <w:rPr>
                <w:rFonts w:ascii="Arial" w:hAnsi="Arial" w:cs="Arial"/>
                <w:color w:val="auto"/>
                <w:sz w:val="24"/>
                <w:szCs w:val="24"/>
              </w:rPr>
              <w:t>EAZYBot</w:t>
            </w:r>
            <w:proofErr w:type="spellEnd"/>
          </w:p>
        </w:tc>
      </w:tr>
      <w:tr w:rsidR="000776DB" w:rsidRPr="00026574" w14:paraId="6037979B" w14:textId="77777777" w:rsidTr="6BE29683">
        <w:trPr>
          <w:cnfStyle w:val="000000100000" w:firstRow="0" w:lastRow="0" w:firstColumn="0" w:lastColumn="0" w:oddVBand="0" w:evenVBand="0" w:oddHBand="1" w:evenHBand="0" w:firstRowFirstColumn="0" w:firstRowLastColumn="0" w:lastRowFirstColumn="0" w:lastRowLastColumn="0"/>
        </w:trPr>
        <w:tc>
          <w:tcPr>
            <w:tcW w:w="355" w:type="dxa"/>
          </w:tcPr>
          <w:p w14:paraId="2893DE05" w14:textId="55A37ADE" w:rsidR="00F605B8" w:rsidRPr="00026574" w:rsidRDefault="0D19C4EE" w:rsidP="790FA458">
            <w:pPr>
              <w:rPr>
                <w:rFonts w:ascii="Arial" w:hAnsi="Arial" w:cs="Arial"/>
                <w:b/>
                <w:bCs/>
                <w:color w:val="000000" w:themeColor="text1"/>
                <w:sz w:val="24"/>
                <w:szCs w:val="24"/>
              </w:rPr>
            </w:pPr>
            <w:r w:rsidRPr="6BE29683">
              <w:rPr>
                <w:rFonts w:ascii="Arial" w:hAnsi="Arial" w:cs="Arial"/>
                <w:b/>
                <w:bCs/>
                <w:color w:val="000000" w:themeColor="text1"/>
                <w:sz w:val="24"/>
                <w:szCs w:val="24"/>
              </w:rPr>
              <w:t>6</w:t>
            </w:r>
          </w:p>
        </w:tc>
        <w:tc>
          <w:tcPr>
            <w:tcW w:w="3150" w:type="dxa"/>
          </w:tcPr>
          <w:p w14:paraId="4BB93E88"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Is Orchestrator used? </w:t>
            </w:r>
            <w:r w:rsidRPr="790FA458">
              <w:rPr>
                <w:rFonts w:ascii="Arial" w:hAnsi="Arial" w:cs="Arial"/>
                <w:i/>
                <w:iCs/>
                <w:color w:val="808080" w:themeColor="background1" w:themeShade="80"/>
                <w:sz w:val="24"/>
                <w:szCs w:val="24"/>
              </w:rPr>
              <w:t>(Yes/ No)</w:t>
            </w:r>
          </w:p>
        </w:tc>
        <w:tc>
          <w:tcPr>
            <w:tcW w:w="5511" w:type="dxa"/>
          </w:tcPr>
          <w:p w14:paraId="1CA0CF26" w14:textId="0F6F5116" w:rsidR="00F605B8" w:rsidRPr="006E7C44" w:rsidRDefault="006E7C44" w:rsidP="790FA458">
            <w:pPr>
              <w:rPr>
                <w:rFonts w:ascii="Arial" w:hAnsi="Arial" w:cs="Arial"/>
                <w:color w:val="auto"/>
                <w:sz w:val="24"/>
                <w:szCs w:val="24"/>
              </w:rPr>
            </w:pPr>
            <w:r>
              <w:rPr>
                <w:rFonts w:ascii="Arial" w:hAnsi="Arial" w:cs="Arial"/>
                <w:color w:val="auto"/>
                <w:sz w:val="24"/>
                <w:szCs w:val="24"/>
              </w:rPr>
              <w:t>Yes</w:t>
            </w:r>
          </w:p>
        </w:tc>
      </w:tr>
      <w:tr w:rsidR="000776DB" w:rsidRPr="00026574" w14:paraId="020075A8" w14:textId="77777777" w:rsidTr="6BE29683">
        <w:tc>
          <w:tcPr>
            <w:tcW w:w="355" w:type="dxa"/>
          </w:tcPr>
          <w:p w14:paraId="4FBFF4FE" w14:textId="0D851BBA" w:rsidR="00F605B8" w:rsidRPr="00026574" w:rsidRDefault="34429E19" w:rsidP="6BE29683">
            <w:pPr>
              <w:spacing w:line="259" w:lineRule="auto"/>
              <w:rPr>
                <w:rFonts w:ascii="Arial" w:hAnsi="Arial" w:cs="Arial"/>
                <w:b/>
                <w:bCs/>
                <w:color w:val="000000" w:themeColor="text1"/>
                <w:sz w:val="24"/>
                <w:szCs w:val="24"/>
              </w:rPr>
            </w:pPr>
            <w:r w:rsidRPr="6BE29683">
              <w:rPr>
                <w:rFonts w:ascii="Arial" w:hAnsi="Arial" w:cs="Arial"/>
                <w:b/>
                <w:bCs/>
                <w:color w:val="000000" w:themeColor="text1"/>
                <w:sz w:val="24"/>
                <w:szCs w:val="24"/>
              </w:rPr>
              <w:t>7</w:t>
            </w:r>
          </w:p>
        </w:tc>
        <w:tc>
          <w:tcPr>
            <w:tcW w:w="3150" w:type="dxa"/>
          </w:tcPr>
          <w:p w14:paraId="12268C64" w14:textId="77777777" w:rsidR="00F605B8" w:rsidRPr="006B2B97" w:rsidRDefault="000F7CB2" w:rsidP="790FA458">
            <w:pPr>
              <w:rPr>
                <w:rFonts w:ascii="Arial" w:hAnsi="Arial" w:cs="Arial"/>
                <w:i/>
                <w:iCs/>
                <w:color w:val="808080" w:themeColor="background1" w:themeShade="80"/>
                <w:sz w:val="24"/>
                <w:szCs w:val="24"/>
              </w:rPr>
            </w:pPr>
            <w:r w:rsidRPr="790FA458">
              <w:rPr>
                <w:rFonts w:ascii="Arial" w:hAnsi="Arial" w:cs="Arial"/>
                <w:b/>
                <w:bCs/>
                <w:color w:val="000000" w:themeColor="text1"/>
                <w:sz w:val="24"/>
                <w:szCs w:val="24"/>
              </w:rPr>
              <w:t>Scalable?</w:t>
            </w:r>
            <w:r w:rsidRPr="790FA458">
              <w:rPr>
                <w:rFonts w:ascii="Arial" w:hAnsi="Arial" w:cs="Arial"/>
                <w:color w:val="000000" w:themeColor="text1"/>
                <w:sz w:val="24"/>
                <w:szCs w:val="24"/>
              </w:rPr>
              <w:t xml:space="preserve"> </w:t>
            </w:r>
            <w:r w:rsidRPr="790FA458">
              <w:rPr>
                <w:rFonts w:ascii="Arial" w:hAnsi="Arial" w:cs="Arial"/>
                <w:i/>
                <w:iCs/>
                <w:color w:val="808080" w:themeColor="background1" w:themeShade="80"/>
                <w:sz w:val="24"/>
                <w:szCs w:val="24"/>
              </w:rPr>
              <w:t>(Yes/ No)</w:t>
            </w:r>
          </w:p>
          <w:p w14:paraId="6BE4A32E"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i/>
                <w:iCs/>
                <w:color w:val="808080" w:themeColor="background1" w:themeShade="80"/>
                <w:sz w:val="24"/>
                <w:szCs w:val="24"/>
              </w:rPr>
              <w:t>(</w:t>
            </w:r>
            <w:proofErr w:type="gramStart"/>
            <w:r w:rsidRPr="790FA458">
              <w:rPr>
                <w:rFonts w:ascii="Arial" w:hAnsi="Arial" w:cs="Arial"/>
                <w:i/>
                <w:iCs/>
                <w:color w:val="808080" w:themeColor="background1" w:themeShade="80"/>
                <w:sz w:val="24"/>
                <w:szCs w:val="24"/>
              </w:rPr>
              <w:t>can</w:t>
            </w:r>
            <w:proofErr w:type="gramEnd"/>
            <w:r w:rsidRPr="790FA458">
              <w:rPr>
                <w:rFonts w:ascii="Arial" w:hAnsi="Arial" w:cs="Arial"/>
                <w:i/>
                <w:iCs/>
                <w:color w:val="808080" w:themeColor="background1" w:themeShade="80"/>
                <w:sz w:val="24"/>
                <w:szCs w:val="24"/>
              </w:rPr>
              <w:t xml:space="preserve"> the process be run by multiple robots in parallel)</w:t>
            </w:r>
          </w:p>
        </w:tc>
        <w:tc>
          <w:tcPr>
            <w:tcW w:w="5511" w:type="dxa"/>
          </w:tcPr>
          <w:p w14:paraId="3D550729" w14:textId="7762B04A" w:rsidR="00F605B8" w:rsidRPr="006E7C44" w:rsidRDefault="006E7C44" w:rsidP="790FA458">
            <w:pPr>
              <w:rPr>
                <w:rFonts w:ascii="Arial" w:hAnsi="Arial" w:cs="Arial"/>
                <w:color w:val="auto"/>
                <w:sz w:val="24"/>
                <w:szCs w:val="24"/>
              </w:rPr>
            </w:pPr>
            <w:r>
              <w:rPr>
                <w:rFonts w:ascii="Arial" w:hAnsi="Arial" w:cs="Arial"/>
                <w:color w:val="auto"/>
                <w:sz w:val="24"/>
                <w:szCs w:val="24"/>
              </w:rPr>
              <w:t>No</w:t>
            </w:r>
          </w:p>
        </w:tc>
      </w:tr>
    </w:tbl>
    <w:p w14:paraId="46A32483" w14:textId="77777777" w:rsidR="00DB1204" w:rsidRDefault="00DB1204" w:rsidP="00DB1204">
      <w:pPr>
        <w:pStyle w:val="Heading2"/>
        <w:ind w:left="360" w:firstLine="0"/>
        <w:rPr>
          <w:rFonts w:ascii="Arial" w:hAnsi="Arial" w:cs="Arial"/>
          <w:color w:val="365F91" w:themeColor="accent1" w:themeShade="BF"/>
          <w:sz w:val="36"/>
          <w:szCs w:val="36"/>
        </w:rPr>
      </w:pPr>
    </w:p>
    <w:p w14:paraId="06F5BCB9" w14:textId="7042FEB2" w:rsidR="00F605B8" w:rsidRPr="00BB40E3" w:rsidRDefault="000F7CB2">
      <w:pPr>
        <w:pStyle w:val="Heading2"/>
        <w:numPr>
          <w:ilvl w:val="0"/>
          <w:numId w:val="1"/>
        </w:numPr>
        <w:rPr>
          <w:rFonts w:ascii="Arial" w:hAnsi="Arial" w:cs="Arial"/>
          <w:color w:val="365F91" w:themeColor="accent1" w:themeShade="BF"/>
          <w:sz w:val="36"/>
          <w:szCs w:val="36"/>
        </w:rPr>
      </w:pPr>
      <w:bookmarkStart w:id="6" w:name="_Toc64979462"/>
      <w:bookmarkStart w:id="7" w:name="_Toc121148217"/>
      <w:r w:rsidRPr="790FA458">
        <w:rPr>
          <w:rFonts w:ascii="Arial" w:hAnsi="Arial" w:cs="Arial"/>
          <w:color w:val="365F91" w:themeColor="accent1" w:themeShade="BF"/>
          <w:sz w:val="36"/>
          <w:szCs w:val="36"/>
        </w:rPr>
        <w:t>Runtime Guide</w:t>
      </w:r>
      <w:bookmarkEnd w:id="6"/>
      <w:bookmarkEnd w:id="7"/>
    </w:p>
    <w:p w14:paraId="1C55AE1F" w14:textId="77777777" w:rsidR="00F605B8" w:rsidRPr="00026574" w:rsidRDefault="00F605B8">
      <w:pPr>
        <w:rPr>
          <w:rFonts w:ascii="Arial" w:hAnsi="Arial" w:cs="Arial"/>
          <w:color w:val="365F91" w:themeColor="accent1" w:themeShade="BF"/>
          <w:sz w:val="24"/>
          <w:szCs w:val="24"/>
        </w:rPr>
      </w:pPr>
    </w:p>
    <w:p w14:paraId="190DB9D3" w14:textId="3175A407" w:rsidR="00853991" w:rsidRPr="004D1ABB" w:rsidRDefault="000F7CB2" w:rsidP="790FA458">
      <w:pPr>
        <w:pStyle w:val="Heading3"/>
        <w:numPr>
          <w:ilvl w:val="1"/>
          <w:numId w:val="1"/>
        </w:numPr>
        <w:rPr>
          <w:rFonts w:ascii="Arial" w:hAnsi="Arial" w:cs="Arial"/>
          <w:color w:val="365F91" w:themeColor="accent1" w:themeShade="BF"/>
        </w:rPr>
      </w:pPr>
      <w:bookmarkStart w:id="8" w:name="_Toc64979463"/>
      <w:bookmarkStart w:id="9" w:name="_Toc121148218"/>
      <w:r w:rsidRPr="790FA458">
        <w:rPr>
          <w:rFonts w:ascii="Arial" w:hAnsi="Arial" w:cs="Arial"/>
          <w:color w:val="365F91" w:themeColor="accent1" w:themeShade="BF"/>
        </w:rPr>
        <w:t>Architectural structure of the Master Project</w:t>
      </w:r>
      <w:bookmarkEnd w:id="8"/>
      <w:bookmarkEnd w:id="9"/>
    </w:p>
    <w:p w14:paraId="44C2F886" w14:textId="5986CF53" w:rsidR="004D1ABB" w:rsidRDefault="00254173" w:rsidP="00254173">
      <w:pPr>
        <w:jc w:val="both"/>
        <w:rPr>
          <w:rFonts w:ascii="Arial" w:hAnsi="Arial" w:cs="Arial"/>
          <w:noProof/>
          <w:color w:val="000000" w:themeColor="text1"/>
          <w:sz w:val="24"/>
          <w:szCs w:val="24"/>
        </w:rPr>
      </w:pPr>
      <w:r w:rsidRPr="790FA458">
        <w:rPr>
          <w:rFonts w:ascii="Arial" w:hAnsi="Arial" w:cs="Arial"/>
          <w:noProof/>
          <w:color w:val="000000" w:themeColor="text1"/>
          <w:sz w:val="24"/>
          <w:szCs w:val="24"/>
        </w:rPr>
        <w:t>Display the interaction between components (package / robots, Orchestrator queues, and running order)</w:t>
      </w:r>
      <w:r w:rsidR="008637C5" w:rsidRPr="790FA458">
        <w:rPr>
          <w:rFonts w:ascii="Arial" w:hAnsi="Arial" w:cs="Arial"/>
          <w:noProof/>
          <w:color w:val="000000" w:themeColor="text1"/>
          <w:sz w:val="24"/>
          <w:szCs w:val="24"/>
        </w:rPr>
        <w:t xml:space="preserve"> </w:t>
      </w:r>
      <w:r w:rsidR="00F55728" w:rsidRPr="790FA458">
        <w:rPr>
          <w:rFonts w:ascii="Arial" w:hAnsi="Arial" w:cs="Arial"/>
          <w:noProof/>
          <w:color w:val="000000" w:themeColor="text1"/>
          <w:sz w:val="24"/>
          <w:szCs w:val="24"/>
        </w:rPr>
        <w:t>and</w:t>
      </w:r>
      <w:r w:rsidR="008637C5" w:rsidRPr="790FA458">
        <w:rPr>
          <w:rFonts w:ascii="Arial" w:hAnsi="Arial" w:cs="Arial"/>
          <w:noProof/>
          <w:color w:val="000000" w:themeColor="text1"/>
          <w:sz w:val="24"/>
          <w:szCs w:val="24"/>
        </w:rPr>
        <w:t xml:space="preserve"> data flows</w:t>
      </w:r>
      <w:r w:rsidRPr="790FA458">
        <w:rPr>
          <w:rFonts w:ascii="Arial" w:hAnsi="Arial" w:cs="Arial"/>
          <w:noProof/>
          <w:color w:val="000000" w:themeColor="text1"/>
          <w:sz w:val="24"/>
          <w:szCs w:val="24"/>
        </w:rPr>
        <w:t xml:space="preserve"> in a diagram.</w:t>
      </w:r>
    </w:p>
    <w:p w14:paraId="23CC76C6" w14:textId="266E1BE2" w:rsidR="00757734" w:rsidRDefault="00757734" w:rsidP="00254173">
      <w:pPr>
        <w:jc w:val="both"/>
        <w:rPr>
          <w:rFonts w:ascii="Arial" w:hAnsi="Arial" w:cs="Arial"/>
          <w:noProof/>
          <w:color w:val="000000" w:themeColor="text1"/>
          <w:sz w:val="24"/>
          <w:szCs w:val="24"/>
        </w:rPr>
      </w:pPr>
    </w:p>
    <w:p w14:paraId="6930782D" w14:textId="77777777" w:rsidR="00757734" w:rsidRPr="00026574" w:rsidRDefault="00757734" w:rsidP="00254173">
      <w:pPr>
        <w:jc w:val="both"/>
        <w:rPr>
          <w:rFonts w:ascii="Arial" w:hAnsi="Arial" w:cs="Arial"/>
          <w:noProof/>
          <w:color w:val="000000" w:themeColor="text1"/>
          <w:sz w:val="24"/>
          <w:szCs w:val="24"/>
        </w:rPr>
      </w:pPr>
    </w:p>
    <w:p w14:paraId="11632C6E" w14:textId="3F3CEE97" w:rsidR="00893A50" w:rsidRPr="00026574" w:rsidRDefault="002811F8">
      <w:pPr>
        <w:rPr>
          <w:rFonts w:ascii="Arial" w:hAnsi="Arial" w:cs="Arial"/>
          <w:noProof/>
          <w:color w:val="000000" w:themeColor="text1"/>
          <w:sz w:val="24"/>
          <w:szCs w:val="24"/>
        </w:rPr>
      </w:pPr>
      <w:r w:rsidRPr="00026574">
        <w:rPr>
          <w:rFonts w:ascii="Arial" w:hAnsi="Arial" w:cs="Arial"/>
          <w:noProof/>
          <w:color w:val="000000" w:themeColor="text1"/>
          <w:sz w:val="24"/>
          <w:szCs w:val="24"/>
        </w:rPr>
        <w:object w:dxaOrig="9648" w:dyaOrig="5416" w14:anchorId="1D137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9pt;height:271pt" o:ole="">
            <v:imagedata r:id="rId15" o:title=""/>
          </v:shape>
          <o:OLEObject Type="Embed" ProgID="PowerPoint.Slide.12" ShapeID="_x0000_i1025" DrawAspect="Content" ObjectID="_1731782017" r:id="rId16"/>
        </w:object>
      </w:r>
    </w:p>
    <w:p w14:paraId="3CD2BA4E" w14:textId="037F56B4" w:rsidR="00BB40E3" w:rsidRPr="00757734" w:rsidRDefault="009D7C69" w:rsidP="790FA458">
      <w:pPr>
        <w:rPr>
          <w:rFonts w:ascii="Arial" w:hAnsi="Arial" w:cs="Arial"/>
          <w:sz w:val="16"/>
          <w:szCs w:val="16"/>
        </w:rPr>
      </w:pPr>
      <w:r w:rsidRPr="790FA458">
        <w:rPr>
          <w:rFonts w:ascii="Arial" w:hAnsi="Arial" w:cs="Arial"/>
          <w:i/>
          <w:iCs/>
          <w:color w:val="0070C0"/>
          <w:sz w:val="16"/>
          <w:szCs w:val="16"/>
        </w:rPr>
        <w:t xml:space="preserve">*Double-click object to edit process map template </w:t>
      </w:r>
    </w:p>
    <w:p w14:paraId="3E0BB88A" w14:textId="77777777" w:rsidR="00757734" w:rsidRDefault="00757734" w:rsidP="007154F9">
      <w:pPr>
        <w:pStyle w:val="Heading3"/>
        <w:jc w:val="center"/>
        <w:rPr>
          <w:rFonts w:ascii="Arial" w:hAnsi="Arial" w:cs="Arial"/>
          <w:color w:val="365F91" w:themeColor="accent1" w:themeShade="BF"/>
          <w:sz w:val="24"/>
          <w:szCs w:val="24"/>
        </w:rPr>
      </w:pPr>
      <w:bookmarkStart w:id="10" w:name="_Toc60923916"/>
      <w:bookmarkStart w:id="11" w:name="_Toc64979464"/>
      <w:bookmarkStart w:id="12" w:name="_Toc121148219"/>
    </w:p>
    <w:p w14:paraId="138766E3" w14:textId="77777777" w:rsidR="00757734" w:rsidRDefault="00757734" w:rsidP="007154F9">
      <w:pPr>
        <w:pStyle w:val="Heading3"/>
        <w:jc w:val="center"/>
        <w:rPr>
          <w:rFonts w:ascii="Arial" w:hAnsi="Arial" w:cs="Arial"/>
          <w:color w:val="365F91" w:themeColor="accent1" w:themeShade="BF"/>
          <w:sz w:val="24"/>
          <w:szCs w:val="24"/>
        </w:rPr>
      </w:pPr>
    </w:p>
    <w:p w14:paraId="5015DE8A" w14:textId="77777777" w:rsidR="00757734" w:rsidRDefault="00757734" w:rsidP="007154F9">
      <w:pPr>
        <w:pStyle w:val="Heading3"/>
        <w:jc w:val="center"/>
        <w:rPr>
          <w:rFonts w:ascii="Arial" w:hAnsi="Arial" w:cs="Arial"/>
          <w:color w:val="365F91" w:themeColor="accent1" w:themeShade="BF"/>
          <w:sz w:val="24"/>
          <w:szCs w:val="24"/>
        </w:rPr>
      </w:pPr>
    </w:p>
    <w:p w14:paraId="1BE273F2" w14:textId="77777777" w:rsidR="00757734" w:rsidRDefault="00757734" w:rsidP="007154F9">
      <w:pPr>
        <w:pStyle w:val="Heading3"/>
        <w:jc w:val="center"/>
        <w:rPr>
          <w:rFonts w:ascii="Arial" w:hAnsi="Arial" w:cs="Arial"/>
          <w:color w:val="365F91" w:themeColor="accent1" w:themeShade="BF"/>
          <w:sz w:val="24"/>
          <w:szCs w:val="24"/>
        </w:rPr>
      </w:pPr>
    </w:p>
    <w:p w14:paraId="6149D50A" w14:textId="720744AC" w:rsidR="007154F9" w:rsidRPr="00A42583" w:rsidRDefault="007154F9" w:rsidP="007154F9">
      <w:pPr>
        <w:pStyle w:val="Heading3"/>
        <w:jc w:val="center"/>
        <w:rPr>
          <w:rFonts w:ascii="Arial" w:hAnsi="Arial" w:cs="Arial"/>
          <w:color w:val="365F91" w:themeColor="accent1" w:themeShade="BF"/>
          <w:sz w:val="24"/>
          <w:szCs w:val="24"/>
        </w:rPr>
      </w:pPr>
      <w:r w:rsidRPr="790FA458">
        <w:rPr>
          <w:rFonts w:ascii="Arial" w:hAnsi="Arial" w:cs="Arial"/>
          <w:color w:val="365F91" w:themeColor="accent1" w:themeShade="BF"/>
          <w:sz w:val="24"/>
          <w:szCs w:val="24"/>
        </w:rPr>
        <w:t xml:space="preserve">Figure 3.1.1: </w:t>
      </w:r>
      <w:bookmarkEnd w:id="10"/>
      <w:r w:rsidRPr="790FA458">
        <w:rPr>
          <w:rFonts w:ascii="Arial" w:hAnsi="Arial" w:cs="Arial"/>
          <w:color w:val="365F91" w:themeColor="accent1" w:themeShade="BF"/>
          <w:sz w:val="24"/>
          <w:szCs w:val="24"/>
        </w:rPr>
        <w:t>High-level Process Maps</w:t>
      </w:r>
      <w:bookmarkEnd w:id="11"/>
      <w:bookmarkEnd w:id="12"/>
    </w:p>
    <w:p w14:paraId="445714D0" w14:textId="77777777" w:rsidR="000059EB" w:rsidRPr="00026574" w:rsidRDefault="000059EB">
      <w:pPr>
        <w:rPr>
          <w:rFonts w:ascii="Arial" w:hAnsi="Arial" w:cs="Arial"/>
          <w:color w:val="308DC6"/>
          <w:sz w:val="24"/>
          <w:szCs w:val="24"/>
        </w:rPr>
      </w:pPr>
    </w:p>
    <w:p w14:paraId="65E6F0AF" w14:textId="2E4AB336" w:rsidR="00555337" w:rsidRPr="00FB39B7" w:rsidRDefault="000F7CB2" w:rsidP="790FA458">
      <w:pPr>
        <w:pStyle w:val="Heading3"/>
        <w:numPr>
          <w:ilvl w:val="1"/>
          <w:numId w:val="1"/>
        </w:numPr>
        <w:rPr>
          <w:rFonts w:ascii="Arial" w:hAnsi="Arial" w:cs="Arial"/>
          <w:color w:val="365F91" w:themeColor="accent1" w:themeShade="BF"/>
        </w:rPr>
      </w:pPr>
      <w:r w:rsidRPr="790FA458">
        <w:rPr>
          <w:rFonts w:ascii="Arial" w:hAnsi="Arial" w:cs="Arial"/>
          <w:color w:val="365F91" w:themeColor="accent1" w:themeShade="BF"/>
        </w:rPr>
        <w:lastRenderedPageBreak/>
        <w:t xml:space="preserve"> </w:t>
      </w:r>
      <w:bookmarkStart w:id="13" w:name="_Toc64979465"/>
      <w:bookmarkStart w:id="14" w:name="_Toc121148220"/>
      <w:r w:rsidRPr="00FB39B7">
        <w:rPr>
          <w:rFonts w:ascii="Arial" w:hAnsi="Arial" w:cs="Arial"/>
          <w:color w:val="365F91" w:themeColor="accent1" w:themeShade="BF"/>
        </w:rPr>
        <w:t>List of packages</w:t>
      </w:r>
      <w:bookmarkEnd w:id="13"/>
      <w:bookmarkEnd w:id="14"/>
    </w:p>
    <w:p w14:paraId="52B110DD" w14:textId="3FDCE97C" w:rsidR="00F605B8" w:rsidRPr="00026574" w:rsidRDefault="000F7CB2" w:rsidP="00555337">
      <w:pPr>
        <w:jc w:val="both"/>
        <w:rPr>
          <w:rFonts w:ascii="Arial" w:hAnsi="Arial" w:cs="Arial"/>
          <w:color w:val="000000" w:themeColor="text1"/>
          <w:sz w:val="24"/>
          <w:szCs w:val="24"/>
        </w:rPr>
      </w:pPr>
      <w:bookmarkStart w:id="15" w:name="_tyjcwt"/>
      <w:bookmarkEnd w:id="15"/>
      <w:r w:rsidRPr="00FB39B7">
        <w:rPr>
          <w:rFonts w:ascii="Arial" w:hAnsi="Arial" w:cs="Arial"/>
          <w:color w:val="000000" w:themeColor="text1"/>
          <w:sz w:val="24"/>
          <w:szCs w:val="24"/>
        </w:rPr>
        <w:t xml:space="preserve">Include </w:t>
      </w:r>
      <w:r w:rsidRPr="00FB39B7">
        <w:rPr>
          <w:rFonts w:ascii="Arial" w:hAnsi="Arial" w:cs="Arial"/>
          <w:b/>
          <w:bCs/>
          <w:color w:val="000000" w:themeColor="text1"/>
          <w:sz w:val="24"/>
          <w:szCs w:val="24"/>
        </w:rPr>
        <w:t xml:space="preserve">the list of packages and the </w:t>
      </w:r>
      <w:r w:rsidR="00ED34D9" w:rsidRPr="00FB39B7">
        <w:rPr>
          <w:rFonts w:ascii="Arial" w:hAnsi="Arial" w:cs="Arial"/>
          <w:b/>
          <w:bCs/>
          <w:color w:val="000000" w:themeColor="text1"/>
          <w:sz w:val="24"/>
          <w:szCs w:val="24"/>
        </w:rPr>
        <w:t>high-level</w:t>
      </w:r>
      <w:r w:rsidRPr="00FB39B7">
        <w:rPr>
          <w:rFonts w:ascii="Arial" w:hAnsi="Arial" w:cs="Arial"/>
          <w:b/>
          <w:bCs/>
          <w:color w:val="000000" w:themeColor="text1"/>
          <w:sz w:val="24"/>
          <w:szCs w:val="24"/>
        </w:rPr>
        <w:t xml:space="preserve"> description</w:t>
      </w:r>
      <w:r w:rsidRPr="00FB39B7">
        <w:rPr>
          <w:rFonts w:ascii="Arial" w:hAnsi="Arial" w:cs="Arial"/>
          <w:color w:val="000000" w:themeColor="text1"/>
          <w:sz w:val="24"/>
          <w:szCs w:val="24"/>
        </w:rPr>
        <w:t xml:space="preserve"> for each of them, to explain each one`s purpose:</w:t>
      </w:r>
    </w:p>
    <w:tbl>
      <w:tblPr>
        <w:tblStyle w:val="GridTable6Colorful-Accent1"/>
        <w:tblW w:w="9085" w:type="dxa"/>
        <w:tblLayout w:type="fixed"/>
        <w:tblLook w:val="0400" w:firstRow="0" w:lastRow="0" w:firstColumn="0" w:lastColumn="0" w:noHBand="0" w:noVBand="1"/>
      </w:tblPr>
      <w:tblGrid>
        <w:gridCol w:w="378"/>
        <w:gridCol w:w="4041"/>
        <w:gridCol w:w="4666"/>
      </w:tblGrid>
      <w:tr w:rsidR="000776DB" w:rsidRPr="00026574" w14:paraId="600A497F" w14:textId="77777777" w:rsidTr="790FA458">
        <w:trPr>
          <w:cnfStyle w:val="000000100000" w:firstRow="0" w:lastRow="0" w:firstColumn="0" w:lastColumn="0" w:oddVBand="0" w:evenVBand="0" w:oddHBand="1" w:evenHBand="0" w:firstRowFirstColumn="0" w:firstRowLastColumn="0" w:lastRowFirstColumn="0" w:lastRowLastColumn="0"/>
        </w:trPr>
        <w:tc>
          <w:tcPr>
            <w:tcW w:w="378" w:type="dxa"/>
            <w:shd w:val="clear" w:color="auto" w:fill="365F91" w:themeFill="accent1" w:themeFillShade="BF"/>
          </w:tcPr>
          <w:p w14:paraId="6DE0CA12"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t>
            </w:r>
          </w:p>
        </w:tc>
        <w:tc>
          <w:tcPr>
            <w:tcW w:w="4041" w:type="dxa"/>
            <w:shd w:val="clear" w:color="auto" w:fill="365F91" w:themeFill="accent1" w:themeFillShade="BF"/>
          </w:tcPr>
          <w:p w14:paraId="63B501EF"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Package name</w:t>
            </w:r>
          </w:p>
        </w:tc>
        <w:tc>
          <w:tcPr>
            <w:tcW w:w="4666" w:type="dxa"/>
            <w:shd w:val="clear" w:color="auto" w:fill="365F91" w:themeFill="accent1" w:themeFillShade="BF"/>
          </w:tcPr>
          <w:p w14:paraId="32180F28"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High Level description</w:t>
            </w:r>
          </w:p>
        </w:tc>
      </w:tr>
      <w:tr w:rsidR="00676AF1" w:rsidRPr="00026574" w14:paraId="0FE06928" w14:textId="77777777" w:rsidTr="790FA458">
        <w:tc>
          <w:tcPr>
            <w:tcW w:w="378" w:type="dxa"/>
          </w:tcPr>
          <w:p w14:paraId="6BF0A709" w14:textId="77777777" w:rsidR="00676AF1" w:rsidRPr="00496132" w:rsidRDefault="00676AF1" w:rsidP="00ED34D9">
            <w:pPr>
              <w:pStyle w:val="ListParagraph"/>
              <w:numPr>
                <w:ilvl w:val="0"/>
                <w:numId w:val="3"/>
              </w:numPr>
              <w:rPr>
                <w:rFonts w:ascii="Arial" w:hAnsi="Arial" w:cs="Arial"/>
                <w:sz w:val="24"/>
                <w:szCs w:val="24"/>
              </w:rPr>
            </w:pPr>
          </w:p>
        </w:tc>
        <w:tc>
          <w:tcPr>
            <w:tcW w:w="4041" w:type="dxa"/>
          </w:tcPr>
          <w:p w14:paraId="0A44FF9B" w14:textId="5F2ED998" w:rsidR="00676AF1" w:rsidRPr="00496132" w:rsidRDefault="00676AF1">
            <w:pPr>
              <w:rPr>
                <w:rFonts w:ascii="Arial" w:hAnsi="Arial" w:cs="Arial"/>
                <w:color w:val="auto"/>
                <w:sz w:val="24"/>
                <w:szCs w:val="24"/>
              </w:rPr>
            </w:pPr>
            <w:proofErr w:type="spellStart"/>
            <w:proofErr w:type="gramStart"/>
            <w:r w:rsidRPr="00496132">
              <w:rPr>
                <w:rFonts w:ascii="Arial" w:hAnsi="Arial" w:cs="Arial"/>
                <w:color w:val="auto"/>
                <w:sz w:val="24"/>
                <w:szCs w:val="24"/>
              </w:rPr>
              <w:t>UiPath.Excel</w:t>
            </w:r>
            <w:r w:rsidR="00EA5A09" w:rsidRPr="00496132">
              <w:rPr>
                <w:rFonts w:ascii="Arial" w:hAnsi="Arial" w:cs="Arial"/>
                <w:color w:val="auto"/>
                <w:sz w:val="24"/>
                <w:szCs w:val="24"/>
              </w:rPr>
              <w:t>.Activities</w:t>
            </w:r>
            <w:proofErr w:type="spellEnd"/>
            <w:proofErr w:type="gramEnd"/>
            <w:r w:rsidR="00994983" w:rsidRPr="00496132">
              <w:rPr>
                <w:rFonts w:ascii="Arial" w:hAnsi="Arial" w:cs="Arial"/>
                <w:color w:val="auto"/>
                <w:sz w:val="24"/>
                <w:szCs w:val="24"/>
              </w:rPr>
              <w:t xml:space="preserve"> </w:t>
            </w:r>
            <w:r w:rsidR="00CC292F" w:rsidRPr="00496132">
              <w:rPr>
                <w:rFonts w:ascii="Arial" w:hAnsi="Arial" w:cs="Arial"/>
                <w:color w:val="auto"/>
                <w:sz w:val="24"/>
                <w:szCs w:val="24"/>
              </w:rPr>
              <w:t>= v2.</w:t>
            </w:r>
            <w:r w:rsidR="00496132">
              <w:rPr>
                <w:rFonts w:ascii="Arial" w:hAnsi="Arial" w:cs="Arial"/>
                <w:color w:val="auto"/>
                <w:sz w:val="24"/>
                <w:szCs w:val="24"/>
              </w:rPr>
              <w:t>16.0</w:t>
            </w:r>
          </w:p>
        </w:tc>
        <w:tc>
          <w:tcPr>
            <w:tcW w:w="4666" w:type="dxa"/>
          </w:tcPr>
          <w:p w14:paraId="140E9E6D" w14:textId="0B7D2C10" w:rsidR="00676AF1" w:rsidRPr="00496132" w:rsidRDefault="00676AF1" w:rsidP="0074737C">
            <w:pPr>
              <w:rPr>
                <w:rFonts w:ascii="Arial" w:hAnsi="Arial" w:cs="Arial"/>
                <w:color w:val="auto"/>
                <w:sz w:val="24"/>
                <w:szCs w:val="24"/>
              </w:rPr>
            </w:pPr>
            <w:r w:rsidRPr="00496132">
              <w:rPr>
                <w:rFonts w:ascii="Arial" w:hAnsi="Arial" w:cs="Arial"/>
                <w:color w:val="auto"/>
                <w:sz w:val="24"/>
                <w:szCs w:val="24"/>
              </w:rPr>
              <w:t xml:space="preserve">Execute Excel related operations using the Open Office XML format (XLSX) or </w:t>
            </w:r>
            <w:proofErr w:type="spellStart"/>
            <w:r w:rsidRPr="00496132">
              <w:rPr>
                <w:rFonts w:ascii="Arial" w:hAnsi="Arial" w:cs="Arial"/>
                <w:color w:val="auto"/>
                <w:sz w:val="24"/>
                <w:szCs w:val="24"/>
              </w:rPr>
              <w:t>Excel.Interop</w:t>
            </w:r>
            <w:proofErr w:type="spellEnd"/>
          </w:p>
        </w:tc>
      </w:tr>
      <w:tr w:rsidR="00496132" w:rsidRPr="00026574" w14:paraId="035898ED" w14:textId="77777777" w:rsidTr="790FA458">
        <w:trPr>
          <w:cnfStyle w:val="000000100000" w:firstRow="0" w:lastRow="0" w:firstColumn="0" w:lastColumn="0" w:oddVBand="0" w:evenVBand="0" w:oddHBand="1" w:evenHBand="0" w:firstRowFirstColumn="0" w:firstRowLastColumn="0" w:lastRowFirstColumn="0" w:lastRowLastColumn="0"/>
        </w:trPr>
        <w:tc>
          <w:tcPr>
            <w:tcW w:w="378" w:type="dxa"/>
          </w:tcPr>
          <w:p w14:paraId="15BDC687" w14:textId="77777777" w:rsidR="00496132" w:rsidRPr="00496132" w:rsidRDefault="00496132" w:rsidP="00ED34D9">
            <w:pPr>
              <w:pStyle w:val="ListParagraph"/>
              <w:numPr>
                <w:ilvl w:val="0"/>
                <w:numId w:val="3"/>
              </w:numPr>
              <w:rPr>
                <w:rFonts w:ascii="Arial" w:hAnsi="Arial" w:cs="Arial"/>
                <w:sz w:val="24"/>
                <w:szCs w:val="24"/>
              </w:rPr>
            </w:pPr>
          </w:p>
        </w:tc>
        <w:tc>
          <w:tcPr>
            <w:tcW w:w="4041" w:type="dxa"/>
          </w:tcPr>
          <w:p w14:paraId="2C75F206" w14:textId="7CAB7908" w:rsidR="00496132" w:rsidRPr="00496132" w:rsidRDefault="00496132">
            <w:pPr>
              <w:rPr>
                <w:rFonts w:ascii="Arial" w:hAnsi="Arial" w:cs="Arial"/>
                <w:color w:val="auto"/>
                <w:sz w:val="24"/>
                <w:szCs w:val="24"/>
              </w:rPr>
            </w:pPr>
            <w:proofErr w:type="spellStart"/>
            <w:proofErr w:type="gramStart"/>
            <w:r>
              <w:rPr>
                <w:rFonts w:ascii="Arial" w:hAnsi="Arial" w:cs="Arial"/>
                <w:color w:val="auto"/>
                <w:sz w:val="24"/>
                <w:szCs w:val="24"/>
              </w:rPr>
              <w:t>UiPath.UIAutomation.Activities</w:t>
            </w:r>
            <w:proofErr w:type="spellEnd"/>
            <w:proofErr w:type="gramEnd"/>
            <w:r>
              <w:rPr>
                <w:rFonts w:ascii="Arial" w:hAnsi="Arial" w:cs="Arial"/>
                <w:color w:val="auto"/>
                <w:sz w:val="24"/>
                <w:szCs w:val="24"/>
              </w:rPr>
              <w:t xml:space="preserve"> = v22.10.1</w:t>
            </w:r>
          </w:p>
        </w:tc>
        <w:tc>
          <w:tcPr>
            <w:tcW w:w="4666" w:type="dxa"/>
          </w:tcPr>
          <w:p w14:paraId="1FC8FC4F" w14:textId="77777777"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 xml:space="preserve">IMPORTANT: This package version requires Studio 21.10 or higher. On lower versions some functionality may be missing, or unexpected </w:t>
            </w:r>
            <w:proofErr w:type="spellStart"/>
            <w:r w:rsidRPr="00496132">
              <w:rPr>
                <w:rFonts w:ascii="Arial" w:hAnsi="Arial" w:cs="Arial"/>
                <w:color w:val="auto"/>
                <w:sz w:val="24"/>
                <w:szCs w:val="24"/>
              </w:rPr>
              <w:t>behaviours</w:t>
            </w:r>
            <w:proofErr w:type="spellEnd"/>
            <w:r w:rsidRPr="00496132">
              <w:rPr>
                <w:rFonts w:ascii="Arial" w:hAnsi="Arial" w:cs="Arial"/>
                <w:color w:val="auto"/>
                <w:sz w:val="24"/>
                <w:szCs w:val="24"/>
              </w:rPr>
              <w:t xml:space="preserve"> may occur.</w:t>
            </w:r>
          </w:p>
          <w:p w14:paraId="7C8423F5" w14:textId="77777777" w:rsidR="00496132" w:rsidRPr="00496132" w:rsidRDefault="00496132" w:rsidP="00496132">
            <w:pPr>
              <w:rPr>
                <w:rFonts w:ascii="Arial" w:hAnsi="Arial" w:cs="Arial"/>
                <w:color w:val="auto"/>
                <w:sz w:val="24"/>
                <w:szCs w:val="24"/>
              </w:rPr>
            </w:pPr>
          </w:p>
          <w:p w14:paraId="43D2A6DF" w14:textId="74647638" w:rsidR="00496132" w:rsidRPr="00496132" w:rsidRDefault="00496132" w:rsidP="00496132">
            <w:pPr>
              <w:rPr>
                <w:rFonts w:ascii="Arial" w:hAnsi="Arial" w:cs="Arial"/>
                <w:color w:val="auto"/>
                <w:sz w:val="24"/>
                <w:szCs w:val="24"/>
              </w:rPr>
            </w:pPr>
            <w:proofErr w:type="gramStart"/>
            <w:r w:rsidRPr="00496132">
              <w:rPr>
                <w:rFonts w:ascii="Arial" w:hAnsi="Arial" w:cs="Arial"/>
                <w:color w:val="auto"/>
                <w:sz w:val="24"/>
                <w:szCs w:val="24"/>
              </w:rPr>
              <w:t>Package</w:t>
            </w:r>
            <w:proofErr w:type="gramEnd"/>
            <w:r w:rsidRPr="00496132">
              <w:rPr>
                <w:rFonts w:ascii="Arial" w:hAnsi="Arial" w:cs="Arial"/>
                <w:color w:val="auto"/>
                <w:sz w:val="24"/>
                <w:szCs w:val="24"/>
              </w:rPr>
              <w:t xml:space="preserve"> contains core activities which enable the automation of desktop applications, browsers, and virtual machines. Please check the documentation for more details.</w:t>
            </w:r>
          </w:p>
        </w:tc>
      </w:tr>
      <w:tr w:rsidR="00496132" w:rsidRPr="00026574" w14:paraId="19BCE4CD" w14:textId="77777777" w:rsidTr="790FA458">
        <w:tc>
          <w:tcPr>
            <w:tcW w:w="378" w:type="dxa"/>
          </w:tcPr>
          <w:p w14:paraId="4FE3CD4E" w14:textId="77777777" w:rsidR="00496132" w:rsidRPr="00496132" w:rsidRDefault="00496132" w:rsidP="00ED34D9">
            <w:pPr>
              <w:pStyle w:val="ListParagraph"/>
              <w:numPr>
                <w:ilvl w:val="0"/>
                <w:numId w:val="3"/>
              </w:numPr>
              <w:rPr>
                <w:rFonts w:ascii="Arial" w:hAnsi="Arial" w:cs="Arial"/>
                <w:sz w:val="24"/>
                <w:szCs w:val="24"/>
              </w:rPr>
            </w:pPr>
          </w:p>
        </w:tc>
        <w:tc>
          <w:tcPr>
            <w:tcW w:w="4041" w:type="dxa"/>
          </w:tcPr>
          <w:p w14:paraId="71480006" w14:textId="1DB5903E" w:rsidR="00496132" w:rsidRPr="00496132" w:rsidRDefault="00496132">
            <w:pPr>
              <w:rPr>
                <w:rFonts w:ascii="Arial" w:hAnsi="Arial" w:cs="Arial"/>
                <w:color w:val="auto"/>
                <w:sz w:val="24"/>
                <w:szCs w:val="24"/>
              </w:rPr>
            </w:pPr>
            <w:proofErr w:type="spellStart"/>
            <w:proofErr w:type="gramStart"/>
            <w:r>
              <w:rPr>
                <w:rFonts w:ascii="Arial" w:hAnsi="Arial" w:cs="Arial"/>
                <w:color w:val="auto"/>
                <w:sz w:val="24"/>
                <w:szCs w:val="24"/>
              </w:rPr>
              <w:t>UiPath.Testing.Activities</w:t>
            </w:r>
            <w:proofErr w:type="spellEnd"/>
            <w:proofErr w:type="gramEnd"/>
            <w:r>
              <w:rPr>
                <w:rFonts w:ascii="Arial" w:hAnsi="Arial" w:cs="Arial"/>
                <w:color w:val="auto"/>
                <w:sz w:val="24"/>
                <w:szCs w:val="24"/>
              </w:rPr>
              <w:t xml:space="preserve"> = v22.10.0</w:t>
            </w:r>
          </w:p>
        </w:tc>
        <w:tc>
          <w:tcPr>
            <w:tcW w:w="4666" w:type="dxa"/>
          </w:tcPr>
          <w:p w14:paraId="7E7A151E" w14:textId="77777777"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IMPORTANT: This package version requires Studio v2020.4 or above, as well as an Orchestrator instance running v2020.4 or above. Installing it on versions lower than the recommended ones may cause unexpected behavior.</w:t>
            </w:r>
          </w:p>
          <w:p w14:paraId="7235EC73" w14:textId="2C892293"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Testing activities which enable users to verify expression values and control states in test case workflows.</w:t>
            </w:r>
          </w:p>
        </w:tc>
      </w:tr>
      <w:tr w:rsidR="00496132" w:rsidRPr="00026574" w14:paraId="70207C92" w14:textId="77777777" w:rsidTr="790FA458">
        <w:trPr>
          <w:cnfStyle w:val="000000100000" w:firstRow="0" w:lastRow="0" w:firstColumn="0" w:lastColumn="0" w:oddVBand="0" w:evenVBand="0" w:oddHBand="1" w:evenHBand="0" w:firstRowFirstColumn="0" w:firstRowLastColumn="0" w:lastRowFirstColumn="0" w:lastRowLastColumn="0"/>
        </w:trPr>
        <w:tc>
          <w:tcPr>
            <w:tcW w:w="378" w:type="dxa"/>
          </w:tcPr>
          <w:p w14:paraId="12BB711A" w14:textId="77777777" w:rsidR="00496132" w:rsidRPr="00496132" w:rsidRDefault="00496132" w:rsidP="00496132">
            <w:pPr>
              <w:pStyle w:val="ListParagraph"/>
              <w:numPr>
                <w:ilvl w:val="0"/>
                <w:numId w:val="3"/>
              </w:numPr>
              <w:rPr>
                <w:rFonts w:ascii="Arial" w:hAnsi="Arial" w:cs="Arial"/>
                <w:sz w:val="24"/>
                <w:szCs w:val="24"/>
              </w:rPr>
            </w:pPr>
          </w:p>
        </w:tc>
        <w:tc>
          <w:tcPr>
            <w:tcW w:w="4041" w:type="dxa"/>
          </w:tcPr>
          <w:p w14:paraId="3BEE9F7A" w14:textId="5AEE3B86" w:rsidR="00496132" w:rsidRPr="00496132" w:rsidRDefault="00496132" w:rsidP="00496132">
            <w:pPr>
              <w:rPr>
                <w:rFonts w:ascii="Arial" w:hAnsi="Arial" w:cs="Arial"/>
                <w:color w:val="auto"/>
                <w:sz w:val="24"/>
                <w:szCs w:val="24"/>
              </w:rPr>
            </w:pPr>
            <w:proofErr w:type="spellStart"/>
            <w:proofErr w:type="gramStart"/>
            <w:r w:rsidRPr="00496132">
              <w:rPr>
                <w:rFonts w:ascii="Arial" w:hAnsi="Arial" w:cs="Arial"/>
                <w:color w:val="auto"/>
                <w:sz w:val="24"/>
                <w:szCs w:val="24"/>
              </w:rPr>
              <w:t>UiPath.System.Activities</w:t>
            </w:r>
            <w:proofErr w:type="spellEnd"/>
            <w:proofErr w:type="gramEnd"/>
            <w:r w:rsidRPr="00496132">
              <w:rPr>
                <w:rFonts w:ascii="Arial" w:hAnsi="Arial" w:cs="Arial"/>
                <w:color w:val="auto"/>
                <w:sz w:val="24"/>
                <w:szCs w:val="24"/>
              </w:rPr>
              <w:t xml:space="preserve"> = v2</w:t>
            </w:r>
            <w:r>
              <w:rPr>
                <w:rFonts w:ascii="Arial" w:hAnsi="Arial" w:cs="Arial"/>
                <w:color w:val="auto"/>
                <w:sz w:val="24"/>
                <w:szCs w:val="24"/>
              </w:rPr>
              <w:t>2</w:t>
            </w:r>
            <w:r w:rsidRPr="00496132">
              <w:rPr>
                <w:rFonts w:ascii="Arial" w:hAnsi="Arial" w:cs="Arial"/>
                <w:color w:val="auto"/>
                <w:sz w:val="24"/>
                <w:szCs w:val="24"/>
              </w:rPr>
              <w:t>.10.1</w:t>
            </w:r>
          </w:p>
        </w:tc>
        <w:tc>
          <w:tcPr>
            <w:tcW w:w="4666" w:type="dxa"/>
          </w:tcPr>
          <w:p w14:paraId="006E689D" w14:textId="77777777"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 xml:space="preserve">IMPORTANT: This package version requires Studio v2018.4.4 / v2019.2 or above. Installing it </w:t>
            </w:r>
            <w:proofErr w:type="gramStart"/>
            <w:r w:rsidRPr="00496132">
              <w:rPr>
                <w:rFonts w:ascii="Arial" w:hAnsi="Arial" w:cs="Arial"/>
                <w:color w:val="auto"/>
                <w:sz w:val="24"/>
                <w:szCs w:val="24"/>
              </w:rPr>
              <w:t>on</w:t>
            </w:r>
            <w:proofErr w:type="gramEnd"/>
            <w:r w:rsidRPr="00496132">
              <w:rPr>
                <w:rFonts w:ascii="Arial" w:hAnsi="Arial" w:cs="Arial"/>
                <w:color w:val="auto"/>
                <w:sz w:val="24"/>
                <w:szCs w:val="24"/>
              </w:rPr>
              <w:t xml:space="preserve"> versions lower than the recommended ones may cause unexpected changes in your workflows.</w:t>
            </w:r>
          </w:p>
          <w:p w14:paraId="26AFF5DA" w14:textId="77777777" w:rsidR="00496132" w:rsidRPr="00496132" w:rsidRDefault="00496132" w:rsidP="00496132">
            <w:pPr>
              <w:rPr>
                <w:rFonts w:ascii="Arial" w:hAnsi="Arial" w:cs="Arial"/>
                <w:color w:val="auto"/>
                <w:sz w:val="24"/>
                <w:szCs w:val="24"/>
              </w:rPr>
            </w:pPr>
          </w:p>
          <w:p w14:paraId="4777631E" w14:textId="77777777"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 xml:space="preserve">Core activities which enable the robots to manipulate data tables and collections, work with files and folders, communicate with Orchestrator. </w:t>
            </w:r>
            <w:proofErr w:type="gramStart"/>
            <w:r w:rsidRPr="00496132">
              <w:rPr>
                <w:rFonts w:ascii="Arial" w:hAnsi="Arial" w:cs="Arial"/>
                <w:color w:val="auto"/>
                <w:sz w:val="24"/>
                <w:szCs w:val="24"/>
              </w:rPr>
              <w:t>Package</w:t>
            </w:r>
            <w:proofErr w:type="gramEnd"/>
            <w:r w:rsidRPr="00496132">
              <w:rPr>
                <w:rFonts w:ascii="Arial" w:hAnsi="Arial" w:cs="Arial"/>
                <w:color w:val="auto"/>
                <w:sz w:val="24"/>
                <w:szCs w:val="24"/>
              </w:rPr>
              <w:t xml:space="preserve"> also contains workflow operators, dialog forms, debugging and invoking methods.</w:t>
            </w:r>
          </w:p>
          <w:p w14:paraId="4C68EB87" w14:textId="77777777" w:rsidR="00496132" w:rsidRPr="00496132" w:rsidRDefault="00496132" w:rsidP="00496132">
            <w:pPr>
              <w:rPr>
                <w:rFonts w:ascii="Arial" w:hAnsi="Arial" w:cs="Arial"/>
                <w:color w:val="auto"/>
                <w:sz w:val="24"/>
                <w:szCs w:val="24"/>
              </w:rPr>
            </w:pPr>
          </w:p>
        </w:tc>
      </w:tr>
      <w:tr w:rsidR="00496132" w:rsidRPr="00026574" w14:paraId="25E77517" w14:textId="77777777" w:rsidTr="790FA458">
        <w:tc>
          <w:tcPr>
            <w:tcW w:w="378" w:type="dxa"/>
          </w:tcPr>
          <w:p w14:paraId="63CD7010" w14:textId="77777777" w:rsidR="00496132" w:rsidRPr="00496132" w:rsidRDefault="00496132" w:rsidP="00496132">
            <w:pPr>
              <w:pStyle w:val="ListParagraph"/>
              <w:numPr>
                <w:ilvl w:val="0"/>
                <w:numId w:val="3"/>
              </w:numPr>
              <w:rPr>
                <w:rFonts w:ascii="Arial" w:hAnsi="Arial" w:cs="Arial"/>
                <w:sz w:val="24"/>
                <w:szCs w:val="24"/>
              </w:rPr>
            </w:pPr>
          </w:p>
        </w:tc>
        <w:tc>
          <w:tcPr>
            <w:tcW w:w="4041" w:type="dxa"/>
          </w:tcPr>
          <w:p w14:paraId="5B510FCB" w14:textId="410F9B58" w:rsidR="00496132" w:rsidRPr="00496132" w:rsidRDefault="00496132" w:rsidP="00496132">
            <w:pPr>
              <w:rPr>
                <w:rFonts w:ascii="Arial" w:hAnsi="Arial" w:cs="Arial"/>
                <w:color w:val="auto"/>
                <w:sz w:val="24"/>
                <w:szCs w:val="24"/>
              </w:rPr>
            </w:pPr>
            <w:proofErr w:type="spellStart"/>
            <w:proofErr w:type="gramStart"/>
            <w:r w:rsidRPr="00496132">
              <w:rPr>
                <w:rFonts w:ascii="Arial" w:hAnsi="Arial" w:cs="Arial"/>
                <w:color w:val="auto"/>
                <w:sz w:val="24"/>
                <w:szCs w:val="24"/>
              </w:rPr>
              <w:t>UiPath.Mail.Activities</w:t>
            </w:r>
            <w:proofErr w:type="spellEnd"/>
            <w:proofErr w:type="gramEnd"/>
            <w:r w:rsidRPr="00496132">
              <w:rPr>
                <w:rFonts w:ascii="Arial" w:hAnsi="Arial" w:cs="Arial"/>
                <w:color w:val="auto"/>
                <w:sz w:val="24"/>
                <w:szCs w:val="24"/>
              </w:rPr>
              <w:t xml:space="preserve"> = v1.</w:t>
            </w:r>
            <w:r>
              <w:rPr>
                <w:rFonts w:ascii="Arial" w:hAnsi="Arial" w:cs="Arial"/>
                <w:color w:val="auto"/>
                <w:sz w:val="24"/>
                <w:szCs w:val="24"/>
              </w:rPr>
              <w:t>18.1</w:t>
            </w:r>
          </w:p>
        </w:tc>
        <w:tc>
          <w:tcPr>
            <w:tcW w:w="4666" w:type="dxa"/>
          </w:tcPr>
          <w:p w14:paraId="4FD7D3DC" w14:textId="53FF25D2" w:rsidR="00496132" w:rsidRPr="00496132" w:rsidRDefault="00496132" w:rsidP="00496132">
            <w:pPr>
              <w:rPr>
                <w:rFonts w:ascii="Arial" w:hAnsi="Arial" w:cs="Arial"/>
                <w:color w:val="auto"/>
                <w:sz w:val="24"/>
                <w:szCs w:val="24"/>
              </w:rPr>
            </w:pPr>
            <w:r w:rsidRPr="00496132">
              <w:rPr>
                <w:rFonts w:ascii="Arial" w:hAnsi="Arial" w:cs="Arial"/>
                <w:color w:val="auto"/>
                <w:sz w:val="24"/>
                <w:szCs w:val="24"/>
              </w:rPr>
              <w:t>Retrieve and send mail using POP3, IMAP, SMTP and Exchange protocols</w:t>
            </w:r>
          </w:p>
        </w:tc>
      </w:tr>
      <w:tr w:rsidR="00496132" w:rsidRPr="00026574" w14:paraId="76A40E53" w14:textId="77777777" w:rsidTr="790FA458">
        <w:trPr>
          <w:cnfStyle w:val="000000100000" w:firstRow="0" w:lastRow="0" w:firstColumn="0" w:lastColumn="0" w:oddVBand="0" w:evenVBand="0" w:oddHBand="1" w:evenHBand="0" w:firstRowFirstColumn="0" w:firstRowLastColumn="0" w:lastRowFirstColumn="0" w:lastRowLastColumn="0"/>
        </w:trPr>
        <w:tc>
          <w:tcPr>
            <w:tcW w:w="378" w:type="dxa"/>
          </w:tcPr>
          <w:p w14:paraId="10E51007" w14:textId="77777777" w:rsidR="00496132" w:rsidRPr="00496132" w:rsidRDefault="00496132" w:rsidP="00496132">
            <w:pPr>
              <w:pStyle w:val="ListParagraph"/>
              <w:numPr>
                <w:ilvl w:val="0"/>
                <w:numId w:val="3"/>
              </w:numPr>
              <w:rPr>
                <w:rFonts w:ascii="Arial" w:hAnsi="Arial" w:cs="Arial"/>
                <w:sz w:val="24"/>
                <w:szCs w:val="24"/>
              </w:rPr>
            </w:pPr>
          </w:p>
        </w:tc>
        <w:tc>
          <w:tcPr>
            <w:tcW w:w="4041" w:type="dxa"/>
          </w:tcPr>
          <w:p w14:paraId="3EA48A2D" w14:textId="369CE191" w:rsidR="00496132" w:rsidRPr="00496132" w:rsidRDefault="00496132" w:rsidP="00496132">
            <w:pPr>
              <w:rPr>
                <w:rFonts w:ascii="Arial" w:hAnsi="Arial" w:cs="Arial"/>
                <w:color w:val="auto"/>
                <w:sz w:val="24"/>
                <w:szCs w:val="24"/>
              </w:rPr>
            </w:pPr>
          </w:p>
        </w:tc>
        <w:tc>
          <w:tcPr>
            <w:tcW w:w="4666" w:type="dxa"/>
          </w:tcPr>
          <w:p w14:paraId="4955AB93" w14:textId="13A67515" w:rsidR="00496132" w:rsidRPr="00496132" w:rsidRDefault="00496132" w:rsidP="00496132">
            <w:pPr>
              <w:rPr>
                <w:rFonts w:ascii="Arial" w:hAnsi="Arial" w:cs="Arial"/>
                <w:color w:val="auto"/>
                <w:sz w:val="24"/>
                <w:szCs w:val="24"/>
              </w:rPr>
            </w:pPr>
          </w:p>
        </w:tc>
      </w:tr>
    </w:tbl>
    <w:p w14:paraId="0A035E57" w14:textId="77777777" w:rsidR="0074737C" w:rsidRPr="00026574" w:rsidRDefault="0074737C" w:rsidP="6BE29683">
      <w:pPr>
        <w:spacing w:line="256" w:lineRule="auto"/>
        <w:rPr>
          <w:rFonts w:ascii="Arial" w:hAnsi="Arial" w:cs="Arial"/>
          <w:i/>
          <w:iCs/>
          <w:color w:val="1F497D" w:themeColor="text2"/>
          <w:sz w:val="20"/>
          <w:szCs w:val="20"/>
        </w:rPr>
      </w:pPr>
      <w:r w:rsidRPr="6BE29683">
        <w:rPr>
          <w:rFonts w:ascii="Arial" w:hAnsi="Arial" w:cs="Arial"/>
          <w:i/>
          <w:iCs/>
          <w:color w:val="1F497D" w:themeColor="text2"/>
          <w:sz w:val="20"/>
          <w:szCs w:val="20"/>
        </w:rPr>
        <w:t xml:space="preserve">*Add more rows to the table to include all the project names and version. No fields should be left empty. Use “n/a” for the items that </w:t>
      </w:r>
      <w:proofErr w:type="gramStart"/>
      <w:r w:rsidRPr="6BE29683">
        <w:rPr>
          <w:rFonts w:ascii="Arial" w:hAnsi="Arial" w:cs="Arial"/>
          <w:i/>
          <w:iCs/>
          <w:color w:val="1F497D" w:themeColor="text2"/>
          <w:sz w:val="20"/>
          <w:szCs w:val="20"/>
        </w:rPr>
        <w:t>don`t</w:t>
      </w:r>
      <w:proofErr w:type="gramEnd"/>
      <w:r w:rsidRPr="6BE29683">
        <w:rPr>
          <w:rFonts w:ascii="Arial" w:hAnsi="Arial" w:cs="Arial"/>
          <w:i/>
          <w:iCs/>
          <w:color w:val="1F497D" w:themeColor="text2"/>
          <w:sz w:val="20"/>
          <w:szCs w:val="20"/>
        </w:rPr>
        <w:t xml:space="preserve"> apply to your project.</w:t>
      </w:r>
    </w:p>
    <w:p w14:paraId="31D315EC" w14:textId="240032DA" w:rsidR="00B61385" w:rsidRPr="00026574" w:rsidRDefault="00B61385" w:rsidP="790FA458">
      <w:pPr>
        <w:spacing w:line="256" w:lineRule="auto"/>
        <w:rPr>
          <w:rFonts w:ascii="Arial" w:hAnsi="Arial" w:cs="Arial"/>
          <w:i/>
          <w:iCs/>
          <w:color w:val="000000" w:themeColor="text1"/>
          <w:sz w:val="24"/>
          <w:szCs w:val="24"/>
        </w:rPr>
      </w:pPr>
    </w:p>
    <w:p w14:paraId="1FF860DF" w14:textId="30EC86FF" w:rsidR="00F605B8" w:rsidRDefault="000F7CB2" w:rsidP="790FA458">
      <w:pPr>
        <w:pStyle w:val="Heading3"/>
        <w:numPr>
          <w:ilvl w:val="1"/>
          <w:numId w:val="1"/>
        </w:numPr>
        <w:rPr>
          <w:rFonts w:ascii="Arial" w:hAnsi="Arial" w:cs="Arial"/>
          <w:color w:val="365F91" w:themeColor="accent1" w:themeShade="BF"/>
        </w:rPr>
      </w:pPr>
      <w:bookmarkStart w:id="16" w:name="_Toc64979466"/>
      <w:bookmarkStart w:id="17" w:name="_Toc121148221"/>
      <w:r w:rsidRPr="790FA458">
        <w:rPr>
          <w:rFonts w:ascii="Arial" w:hAnsi="Arial" w:cs="Arial"/>
          <w:color w:val="365F91" w:themeColor="accent1" w:themeShade="BF"/>
        </w:rPr>
        <w:lastRenderedPageBreak/>
        <w:t>Master Project Runtime details</w:t>
      </w:r>
      <w:bookmarkEnd w:id="16"/>
      <w:bookmarkEnd w:id="17"/>
    </w:p>
    <w:p w14:paraId="387F5CDA" w14:textId="77777777" w:rsidR="004D1ABB" w:rsidRPr="004D1ABB" w:rsidRDefault="004D1ABB" w:rsidP="004D1ABB"/>
    <w:p w14:paraId="4A92A3CD" w14:textId="772D57B7" w:rsidR="002F62A7" w:rsidRPr="002F62A7" w:rsidRDefault="004A7F40" w:rsidP="002F62A7">
      <w:pPr>
        <w:pStyle w:val="Heading3"/>
        <w:ind w:left="0" w:firstLine="0"/>
        <w:rPr>
          <w:rFonts w:ascii="Arial" w:hAnsi="Arial" w:cs="Arial"/>
          <w:color w:val="365F91" w:themeColor="accent1" w:themeShade="BF"/>
          <w:sz w:val="28"/>
          <w:szCs w:val="28"/>
        </w:rPr>
      </w:pPr>
      <w:bookmarkStart w:id="18" w:name="_Toc60923897"/>
      <w:bookmarkStart w:id="19" w:name="_Toc64979467"/>
      <w:bookmarkStart w:id="20" w:name="_Toc121148222"/>
      <w:r w:rsidRPr="790FA458">
        <w:rPr>
          <w:rFonts w:ascii="Arial" w:hAnsi="Arial" w:cs="Arial"/>
          <w:color w:val="365F91" w:themeColor="accent1" w:themeShade="BF"/>
          <w:sz w:val="28"/>
          <w:szCs w:val="28"/>
        </w:rPr>
        <w:t>Table 3.3.1:</w:t>
      </w:r>
      <w:bookmarkEnd w:id="18"/>
      <w:r w:rsidR="002F62A7" w:rsidRPr="790FA458">
        <w:rPr>
          <w:rFonts w:ascii="Arial" w:hAnsi="Arial" w:cs="Arial"/>
          <w:color w:val="365F91" w:themeColor="accent1" w:themeShade="BF"/>
          <w:sz w:val="28"/>
          <w:szCs w:val="28"/>
        </w:rPr>
        <w:t xml:space="preserve"> </w:t>
      </w:r>
      <w:r w:rsidR="000F7CB2" w:rsidRPr="790FA458">
        <w:rPr>
          <w:rFonts w:ascii="Arial" w:hAnsi="Arial" w:cs="Arial"/>
          <w:color w:val="365F91" w:themeColor="accent1" w:themeShade="BF"/>
          <w:sz w:val="28"/>
          <w:szCs w:val="28"/>
        </w:rPr>
        <w:t>Details of the automated process</w:t>
      </w:r>
      <w:bookmarkEnd w:id="19"/>
      <w:bookmarkEnd w:id="20"/>
    </w:p>
    <w:tbl>
      <w:tblPr>
        <w:tblStyle w:val="GridTable6Colorful-Accent1"/>
        <w:tblW w:w="9085" w:type="dxa"/>
        <w:tblLayout w:type="fixed"/>
        <w:tblLook w:val="0400" w:firstRow="0" w:lastRow="0" w:firstColumn="0" w:lastColumn="0" w:noHBand="0" w:noVBand="1"/>
      </w:tblPr>
      <w:tblGrid>
        <w:gridCol w:w="625"/>
        <w:gridCol w:w="3568"/>
        <w:gridCol w:w="4892"/>
      </w:tblGrid>
      <w:tr w:rsidR="000776DB" w:rsidRPr="00026574" w14:paraId="04062BAA"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shd w:val="clear" w:color="auto" w:fill="365F91" w:themeFill="accent1" w:themeFillShade="BF"/>
          </w:tcPr>
          <w:p w14:paraId="6BF5B60E"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t>
            </w:r>
          </w:p>
        </w:tc>
        <w:tc>
          <w:tcPr>
            <w:tcW w:w="3568" w:type="dxa"/>
            <w:shd w:val="clear" w:color="auto" w:fill="365F91" w:themeFill="accent1" w:themeFillShade="BF"/>
          </w:tcPr>
          <w:p w14:paraId="4C562288"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Item</w:t>
            </w:r>
          </w:p>
        </w:tc>
        <w:tc>
          <w:tcPr>
            <w:tcW w:w="4892" w:type="dxa"/>
            <w:shd w:val="clear" w:color="auto" w:fill="365F91" w:themeFill="accent1" w:themeFillShade="BF"/>
          </w:tcPr>
          <w:p w14:paraId="1F77A788" w14:textId="77777777" w:rsidR="00F605B8" w:rsidRPr="00026574" w:rsidRDefault="000F7CB2">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 xml:space="preserve">Details </w:t>
            </w:r>
          </w:p>
          <w:p w14:paraId="0B67A05B" w14:textId="77777777" w:rsidR="00736879" w:rsidRPr="00026574" w:rsidRDefault="000F7CB2" w:rsidP="790FA458">
            <w:pPr>
              <w:rPr>
                <w:rFonts w:ascii="Arial" w:hAnsi="Arial" w:cs="Arial"/>
                <w:b/>
                <w:bCs/>
                <w:i/>
                <w:iCs/>
                <w:color w:val="FFFFFF" w:themeColor="background1"/>
                <w:sz w:val="24"/>
                <w:szCs w:val="24"/>
              </w:rPr>
            </w:pPr>
            <w:r w:rsidRPr="790FA458">
              <w:rPr>
                <w:rFonts w:ascii="Arial" w:hAnsi="Arial" w:cs="Arial"/>
                <w:b/>
                <w:bCs/>
                <w:i/>
                <w:iCs/>
                <w:color w:val="FFFFFF" w:themeColor="background1"/>
                <w:sz w:val="24"/>
                <w:szCs w:val="24"/>
              </w:rPr>
              <w:t>(Fill in with free text. I</w:t>
            </w:r>
            <w:r w:rsidR="00736879" w:rsidRPr="790FA458">
              <w:rPr>
                <w:rFonts w:ascii="Arial" w:hAnsi="Arial" w:cs="Arial"/>
                <w:b/>
                <w:bCs/>
                <w:i/>
                <w:iCs/>
                <w:color w:val="FFFFFF" w:themeColor="background1"/>
                <w:sz w:val="24"/>
                <w:szCs w:val="24"/>
              </w:rPr>
              <w:t>f</w:t>
            </w:r>
            <w:r w:rsidRPr="790FA458">
              <w:rPr>
                <w:rFonts w:ascii="Arial" w:hAnsi="Arial" w:cs="Arial"/>
                <w:b/>
                <w:bCs/>
                <w:i/>
                <w:iCs/>
                <w:color w:val="FFFFFF" w:themeColor="background1"/>
                <w:sz w:val="24"/>
                <w:szCs w:val="24"/>
              </w:rPr>
              <w:t xml:space="preserve"> the section does not apply to your automation, mark the field as “n/a”. No empty fields.)</w:t>
            </w:r>
          </w:p>
          <w:p w14:paraId="4C62C401" w14:textId="7C2AA778" w:rsidR="00736879" w:rsidRPr="00026574" w:rsidRDefault="00736879" w:rsidP="790FA458">
            <w:pPr>
              <w:rPr>
                <w:rFonts w:ascii="Arial" w:hAnsi="Arial" w:cs="Arial"/>
                <w:b/>
                <w:bCs/>
                <w:i/>
                <w:iCs/>
                <w:color w:val="FFFFFF" w:themeColor="background1"/>
                <w:sz w:val="24"/>
                <w:szCs w:val="24"/>
              </w:rPr>
            </w:pPr>
          </w:p>
        </w:tc>
      </w:tr>
      <w:tr w:rsidR="000776DB" w:rsidRPr="00026574" w14:paraId="7548D107" w14:textId="77777777" w:rsidTr="790FA458">
        <w:tc>
          <w:tcPr>
            <w:tcW w:w="625" w:type="dxa"/>
          </w:tcPr>
          <w:p w14:paraId="7BC5CF4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w:t>
            </w:r>
          </w:p>
        </w:tc>
        <w:tc>
          <w:tcPr>
            <w:tcW w:w="3568" w:type="dxa"/>
          </w:tcPr>
          <w:p w14:paraId="75C0C2E9"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Production environment details</w:t>
            </w:r>
          </w:p>
          <w:p w14:paraId="6EAEC62A" w14:textId="60A35A01" w:rsidR="00555337" w:rsidRPr="00026574" w:rsidRDefault="00555337" w:rsidP="790FA458">
            <w:pPr>
              <w:rPr>
                <w:rFonts w:ascii="Arial" w:hAnsi="Arial" w:cs="Arial"/>
                <w:b/>
                <w:bCs/>
                <w:color w:val="000000" w:themeColor="text1"/>
                <w:sz w:val="24"/>
                <w:szCs w:val="24"/>
              </w:rPr>
            </w:pPr>
          </w:p>
        </w:tc>
        <w:tc>
          <w:tcPr>
            <w:tcW w:w="4892" w:type="dxa"/>
          </w:tcPr>
          <w:p w14:paraId="41F52993" w14:textId="750BCB19" w:rsidR="00F605B8" w:rsidRPr="004A565D" w:rsidRDefault="00BB1564">
            <w:pPr>
              <w:rPr>
                <w:rFonts w:ascii="Arial" w:hAnsi="Arial" w:cs="Arial"/>
                <w:color w:val="auto"/>
                <w:sz w:val="24"/>
                <w:szCs w:val="24"/>
              </w:rPr>
            </w:pPr>
            <w:r w:rsidRPr="004A565D">
              <w:rPr>
                <w:rFonts w:ascii="Arial" w:hAnsi="Arial" w:cs="Arial"/>
                <w:color w:val="auto"/>
                <w:sz w:val="24"/>
                <w:szCs w:val="24"/>
              </w:rPr>
              <w:t>EAZYBOT</w:t>
            </w:r>
            <w:r w:rsidR="004A565D" w:rsidRPr="004A565D">
              <w:rPr>
                <w:rFonts w:ascii="Arial" w:hAnsi="Arial" w:cs="Arial"/>
                <w:color w:val="auto"/>
                <w:sz w:val="24"/>
                <w:szCs w:val="24"/>
              </w:rPr>
              <w:t xml:space="preserve"> Laptop</w:t>
            </w:r>
          </w:p>
        </w:tc>
      </w:tr>
      <w:tr w:rsidR="000776DB" w:rsidRPr="00026574" w14:paraId="1F934757"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0587F794"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2</w:t>
            </w:r>
          </w:p>
        </w:tc>
        <w:tc>
          <w:tcPr>
            <w:tcW w:w="3568" w:type="dxa"/>
          </w:tcPr>
          <w:p w14:paraId="4C3189F5" w14:textId="77777777" w:rsidR="00F605B8" w:rsidRPr="0039195F" w:rsidRDefault="000F7CB2" w:rsidP="790FA458">
            <w:pPr>
              <w:rPr>
                <w:rFonts w:ascii="Arial" w:hAnsi="Arial" w:cs="Arial"/>
                <w:b/>
                <w:bCs/>
                <w:color w:val="000000" w:themeColor="text1"/>
                <w:sz w:val="24"/>
                <w:szCs w:val="24"/>
              </w:rPr>
            </w:pPr>
            <w:r w:rsidRPr="0039195F">
              <w:rPr>
                <w:rFonts w:ascii="Arial" w:hAnsi="Arial" w:cs="Arial"/>
                <w:b/>
                <w:bCs/>
                <w:color w:val="000000" w:themeColor="text1"/>
                <w:sz w:val="24"/>
                <w:szCs w:val="24"/>
              </w:rPr>
              <w:t>Prerequisites to run</w:t>
            </w:r>
          </w:p>
          <w:p w14:paraId="238667C1" w14:textId="77777777" w:rsidR="00F605B8" w:rsidRPr="0039195F" w:rsidRDefault="00F605B8" w:rsidP="790FA458">
            <w:pPr>
              <w:rPr>
                <w:rFonts w:ascii="Arial" w:hAnsi="Arial" w:cs="Arial"/>
                <w:b/>
                <w:bCs/>
                <w:color w:val="000000" w:themeColor="text1"/>
                <w:sz w:val="24"/>
                <w:szCs w:val="24"/>
              </w:rPr>
            </w:pPr>
          </w:p>
        </w:tc>
        <w:tc>
          <w:tcPr>
            <w:tcW w:w="4892" w:type="dxa"/>
          </w:tcPr>
          <w:p w14:paraId="7647123B" w14:textId="1B88AD29" w:rsidR="007448C3" w:rsidRPr="0039195F" w:rsidRDefault="002811F8">
            <w:pPr>
              <w:rPr>
                <w:rFonts w:ascii="Arial" w:hAnsi="Arial" w:cs="Arial"/>
                <w:color w:val="auto"/>
                <w:sz w:val="24"/>
                <w:szCs w:val="24"/>
              </w:rPr>
            </w:pPr>
            <w:r w:rsidRPr="0039195F">
              <w:rPr>
                <w:rFonts w:ascii="Arial" w:hAnsi="Arial" w:cs="Arial"/>
                <w:color w:val="auto"/>
                <w:sz w:val="24"/>
                <w:szCs w:val="24"/>
              </w:rPr>
              <w:t xml:space="preserve">Chrome Browser, </w:t>
            </w:r>
            <w:r w:rsidR="002416C1" w:rsidRPr="0039195F">
              <w:rPr>
                <w:rFonts w:ascii="Arial" w:hAnsi="Arial" w:cs="Arial"/>
                <w:color w:val="auto"/>
                <w:sz w:val="24"/>
                <w:szCs w:val="24"/>
              </w:rPr>
              <w:t>Tableau Access</w:t>
            </w:r>
            <w:r w:rsidR="00FB39B7" w:rsidRPr="0039195F">
              <w:rPr>
                <w:rFonts w:ascii="Arial" w:hAnsi="Arial" w:cs="Arial"/>
                <w:color w:val="auto"/>
                <w:sz w:val="24"/>
                <w:szCs w:val="24"/>
              </w:rPr>
              <w:t xml:space="preserve"> (AOCBI Site)</w:t>
            </w:r>
            <w:r w:rsidR="002416C1" w:rsidRPr="0039195F">
              <w:rPr>
                <w:rFonts w:ascii="Arial" w:hAnsi="Arial" w:cs="Arial"/>
                <w:color w:val="auto"/>
                <w:sz w:val="24"/>
                <w:szCs w:val="24"/>
              </w:rPr>
              <w:t xml:space="preserve">, </w:t>
            </w:r>
            <w:r w:rsidR="00FB39B7" w:rsidRPr="0039195F">
              <w:rPr>
                <w:rFonts w:ascii="Arial" w:hAnsi="Arial" w:cs="Arial"/>
                <w:color w:val="auto"/>
                <w:sz w:val="24"/>
                <w:szCs w:val="24"/>
              </w:rPr>
              <w:t xml:space="preserve">MS </w:t>
            </w:r>
            <w:r w:rsidR="002416C1" w:rsidRPr="0039195F">
              <w:rPr>
                <w:rFonts w:ascii="Arial" w:hAnsi="Arial" w:cs="Arial"/>
                <w:color w:val="auto"/>
                <w:sz w:val="24"/>
                <w:szCs w:val="24"/>
              </w:rPr>
              <w:t>Outlook</w:t>
            </w:r>
            <w:r w:rsidR="007448C3" w:rsidRPr="0039195F">
              <w:rPr>
                <w:rFonts w:ascii="Arial" w:hAnsi="Arial" w:cs="Arial"/>
                <w:color w:val="auto"/>
                <w:sz w:val="24"/>
                <w:szCs w:val="24"/>
              </w:rPr>
              <w:t xml:space="preserve"> </w:t>
            </w:r>
          </w:p>
        </w:tc>
      </w:tr>
      <w:tr w:rsidR="000776DB" w:rsidRPr="00026574" w14:paraId="6B4E0EFE" w14:textId="77777777" w:rsidTr="790FA458">
        <w:tc>
          <w:tcPr>
            <w:tcW w:w="625" w:type="dxa"/>
          </w:tcPr>
          <w:p w14:paraId="70248947"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3</w:t>
            </w:r>
          </w:p>
        </w:tc>
        <w:tc>
          <w:tcPr>
            <w:tcW w:w="3568" w:type="dxa"/>
          </w:tcPr>
          <w:p w14:paraId="15D31966" w14:textId="77777777" w:rsidR="00F605B8" w:rsidRPr="0039195F" w:rsidRDefault="000F7CB2" w:rsidP="790FA458">
            <w:pPr>
              <w:rPr>
                <w:rFonts w:ascii="Arial" w:hAnsi="Arial" w:cs="Arial"/>
                <w:b/>
                <w:bCs/>
                <w:color w:val="000000" w:themeColor="text1"/>
                <w:sz w:val="24"/>
                <w:szCs w:val="24"/>
              </w:rPr>
            </w:pPr>
            <w:r w:rsidRPr="0039195F">
              <w:rPr>
                <w:rFonts w:ascii="Arial" w:hAnsi="Arial" w:cs="Arial"/>
                <w:b/>
                <w:bCs/>
                <w:color w:val="000000" w:themeColor="text1"/>
                <w:sz w:val="24"/>
                <w:szCs w:val="24"/>
              </w:rPr>
              <w:t>Input Data</w:t>
            </w:r>
          </w:p>
          <w:p w14:paraId="44B35D3B" w14:textId="7F0249B8" w:rsidR="00555337" w:rsidRPr="0039195F" w:rsidRDefault="00555337" w:rsidP="790FA458">
            <w:pPr>
              <w:rPr>
                <w:rFonts w:ascii="Arial" w:hAnsi="Arial" w:cs="Arial"/>
                <w:b/>
                <w:bCs/>
                <w:color w:val="000000" w:themeColor="text1"/>
                <w:sz w:val="24"/>
                <w:szCs w:val="24"/>
              </w:rPr>
            </w:pPr>
          </w:p>
        </w:tc>
        <w:tc>
          <w:tcPr>
            <w:tcW w:w="4892" w:type="dxa"/>
          </w:tcPr>
          <w:p w14:paraId="300C84C4" w14:textId="31F8975D" w:rsidR="007448C3" w:rsidRPr="0039195F" w:rsidRDefault="0039195F">
            <w:pPr>
              <w:rPr>
                <w:rFonts w:ascii="Arial" w:hAnsi="Arial" w:cs="Arial"/>
                <w:color w:val="auto"/>
                <w:sz w:val="24"/>
                <w:szCs w:val="24"/>
              </w:rPr>
            </w:pPr>
            <w:r w:rsidRPr="0039195F">
              <w:rPr>
                <w:rFonts w:ascii="Arial" w:hAnsi="Arial" w:cs="Arial"/>
                <w:color w:val="auto"/>
                <w:sz w:val="24"/>
                <w:szCs w:val="24"/>
              </w:rPr>
              <w:t>Downloaded report from Tableau AOCBI Site (.pdf)</w:t>
            </w:r>
          </w:p>
        </w:tc>
      </w:tr>
      <w:tr w:rsidR="000776DB" w:rsidRPr="00026574" w14:paraId="6A7B9099"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2CA22487"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4</w:t>
            </w:r>
          </w:p>
        </w:tc>
        <w:tc>
          <w:tcPr>
            <w:tcW w:w="3568" w:type="dxa"/>
          </w:tcPr>
          <w:p w14:paraId="63602B6D" w14:textId="77777777" w:rsidR="00F605B8" w:rsidRPr="0039195F" w:rsidRDefault="000F7CB2" w:rsidP="790FA458">
            <w:pPr>
              <w:rPr>
                <w:rFonts w:ascii="Arial" w:hAnsi="Arial" w:cs="Arial"/>
                <w:b/>
                <w:bCs/>
                <w:color w:val="000000" w:themeColor="text1"/>
                <w:sz w:val="24"/>
                <w:szCs w:val="24"/>
              </w:rPr>
            </w:pPr>
            <w:r w:rsidRPr="0039195F">
              <w:rPr>
                <w:rFonts w:ascii="Arial" w:hAnsi="Arial" w:cs="Arial"/>
                <w:b/>
                <w:bCs/>
                <w:color w:val="000000" w:themeColor="text1"/>
                <w:sz w:val="24"/>
                <w:szCs w:val="24"/>
              </w:rPr>
              <w:t>Expected Output (output data)</w:t>
            </w:r>
          </w:p>
        </w:tc>
        <w:tc>
          <w:tcPr>
            <w:tcW w:w="4892" w:type="dxa"/>
          </w:tcPr>
          <w:p w14:paraId="7B6EF35F" w14:textId="6EC03774" w:rsidR="00F605B8" w:rsidRPr="0039195F" w:rsidRDefault="0039195F">
            <w:pPr>
              <w:rPr>
                <w:rFonts w:ascii="Arial" w:hAnsi="Arial" w:cs="Arial"/>
                <w:color w:val="auto"/>
                <w:sz w:val="24"/>
                <w:szCs w:val="24"/>
              </w:rPr>
            </w:pPr>
            <w:r w:rsidRPr="0039195F">
              <w:rPr>
                <w:rFonts w:ascii="Arial" w:hAnsi="Arial" w:cs="Arial"/>
                <w:color w:val="auto"/>
                <w:sz w:val="24"/>
                <w:szCs w:val="24"/>
              </w:rPr>
              <w:t>Email sent from MS Outlook to Baggage Operations POCs</w:t>
            </w:r>
            <w:r w:rsidR="00D87CEF" w:rsidRPr="0039195F">
              <w:rPr>
                <w:rFonts w:ascii="Arial" w:hAnsi="Arial" w:cs="Arial"/>
                <w:color w:val="auto"/>
                <w:sz w:val="24"/>
                <w:szCs w:val="24"/>
              </w:rPr>
              <w:t xml:space="preserve"> </w:t>
            </w:r>
          </w:p>
        </w:tc>
      </w:tr>
      <w:tr w:rsidR="000776DB" w:rsidRPr="00026574" w14:paraId="32E67BC5" w14:textId="77777777" w:rsidTr="790FA458">
        <w:tc>
          <w:tcPr>
            <w:tcW w:w="625" w:type="dxa"/>
          </w:tcPr>
          <w:p w14:paraId="21673EFC"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5</w:t>
            </w:r>
          </w:p>
        </w:tc>
        <w:tc>
          <w:tcPr>
            <w:tcW w:w="3568" w:type="dxa"/>
          </w:tcPr>
          <w:p w14:paraId="10E817A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How to start the automated process?</w:t>
            </w:r>
          </w:p>
        </w:tc>
        <w:tc>
          <w:tcPr>
            <w:tcW w:w="4892" w:type="dxa"/>
          </w:tcPr>
          <w:p w14:paraId="32DF12F1" w14:textId="6E9B8B9A" w:rsidR="00EB3B7C" w:rsidRPr="004A565D" w:rsidRDefault="007448C3">
            <w:pPr>
              <w:rPr>
                <w:rFonts w:ascii="Arial" w:hAnsi="Arial" w:cs="Arial"/>
                <w:color w:val="auto"/>
                <w:sz w:val="24"/>
                <w:szCs w:val="24"/>
              </w:rPr>
            </w:pPr>
            <w:r w:rsidRPr="004A565D">
              <w:rPr>
                <w:rFonts w:ascii="Arial" w:hAnsi="Arial" w:cs="Arial"/>
                <w:color w:val="auto"/>
                <w:sz w:val="24"/>
                <w:szCs w:val="24"/>
              </w:rPr>
              <w:t>Scheduled process on OC</w:t>
            </w:r>
          </w:p>
        </w:tc>
      </w:tr>
      <w:tr w:rsidR="000776DB" w:rsidRPr="00026574" w14:paraId="39F414AA"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4F2714B3"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6</w:t>
            </w:r>
          </w:p>
        </w:tc>
        <w:tc>
          <w:tcPr>
            <w:tcW w:w="3568" w:type="dxa"/>
          </w:tcPr>
          <w:p w14:paraId="3F3D9C33" w14:textId="103B4884"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Resuming the process from a </w:t>
            </w:r>
            <w:r w:rsidR="00555337" w:rsidRPr="790FA458">
              <w:rPr>
                <w:rFonts w:ascii="Arial" w:hAnsi="Arial" w:cs="Arial"/>
                <w:b/>
                <w:bCs/>
                <w:color w:val="000000" w:themeColor="text1"/>
                <w:sz w:val="24"/>
                <w:szCs w:val="24"/>
              </w:rPr>
              <w:t xml:space="preserve">step? If yes, specify. </w:t>
            </w:r>
          </w:p>
          <w:p w14:paraId="2951F297" w14:textId="5E8213C7" w:rsidR="00555337" w:rsidRPr="00026574" w:rsidRDefault="00555337" w:rsidP="790FA458">
            <w:pPr>
              <w:rPr>
                <w:rFonts w:ascii="Arial" w:hAnsi="Arial" w:cs="Arial"/>
                <w:b/>
                <w:bCs/>
                <w:color w:val="000000" w:themeColor="text1"/>
                <w:sz w:val="24"/>
                <w:szCs w:val="24"/>
              </w:rPr>
            </w:pPr>
          </w:p>
        </w:tc>
        <w:tc>
          <w:tcPr>
            <w:tcW w:w="4892" w:type="dxa"/>
          </w:tcPr>
          <w:p w14:paraId="47D46358" w14:textId="124CED6C" w:rsidR="00F605B8" w:rsidRPr="004A565D" w:rsidRDefault="00E21666">
            <w:pPr>
              <w:rPr>
                <w:rFonts w:ascii="Arial" w:hAnsi="Arial" w:cs="Arial"/>
                <w:color w:val="auto"/>
                <w:sz w:val="24"/>
                <w:szCs w:val="24"/>
              </w:rPr>
            </w:pPr>
            <w:r w:rsidRPr="004A565D">
              <w:rPr>
                <w:rFonts w:ascii="Arial" w:hAnsi="Arial" w:cs="Arial"/>
                <w:color w:val="auto"/>
                <w:sz w:val="24"/>
                <w:szCs w:val="24"/>
              </w:rPr>
              <w:t>N/A</w:t>
            </w:r>
          </w:p>
        </w:tc>
      </w:tr>
      <w:tr w:rsidR="000776DB" w:rsidRPr="00026574" w14:paraId="4265FAD9" w14:textId="77777777" w:rsidTr="790FA458">
        <w:tc>
          <w:tcPr>
            <w:tcW w:w="625" w:type="dxa"/>
          </w:tcPr>
          <w:p w14:paraId="63C99499"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7</w:t>
            </w:r>
          </w:p>
        </w:tc>
        <w:tc>
          <w:tcPr>
            <w:tcW w:w="3568" w:type="dxa"/>
          </w:tcPr>
          <w:p w14:paraId="47569F6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Reporting</w:t>
            </w:r>
          </w:p>
          <w:p w14:paraId="2EE71823" w14:textId="77777777" w:rsidR="00F605B8" w:rsidRPr="0040661C" w:rsidRDefault="000F7CB2" w:rsidP="790FA458">
            <w:pPr>
              <w:rPr>
                <w:rFonts w:ascii="Arial" w:hAnsi="Arial" w:cs="Arial"/>
                <w:i/>
                <w:iCs/>
                <w:color w:val="808080" w:themeColor="background1" w:themeShade="80"/>
                <w:sz w:val="24"/>
                <w:szCs w:val="24"/>
              </w:rPr>
            </w:pPr>
            <w:r w:rsidRPr="790FA458">
              <w:rPr>
                <w:rFonts w:ascii="Arial" w:hAnsi="Arial" w:cs="Arial"/>
                <w:i/>
                <w:iCs/>
                <w:color w:val="808080" w:themeColor="background1" w:themeShade="80"/>
                <w:sz w:val="24"/>
                <w:szCs w:val="24"/>
              </w:rPr>
              <w:t>(</w:t>
            </w:r>
            <w:proofErr w:type="gramStart"/>
            <w:r w:rsidRPr="790FA458">
              <w:rPr>
                <w:rFonts w:ascii="Arial" w:hAnsi="Arial" w:cs="Arial"/>
                <w:i/>
                <w:iCs/>
                <w:color w:val="808080" w:themeColor="background1" w:themeShade="80"/>
                <w:sz w:val="24"/>
                <w:szCs w:val="24"/>
              </w:rPr>
              <w:t>queues</w:t>
            </w:r>
            <w:proofErr w:type="gramEnd"/>
            <w:r w:rsidRPr="790FA458">
              <w:rPr>
                <w:rFonts w:ascii="Arial" w:hAnsi="Arial" w:cs="Arial"/>
                <w:i/>
                <w:iCs/>
                <w:color w:val="808080" w:themeColor="background1" w:themeShade="80"/>
                <w:sz w:val="24"/>
                <w:szCs w:val="24"/>
              </w:rPr>
              <w:t xml:space="preserve"> reporting, Kibana or another platform)</w:t>
            </w:r>
          </w:p>
          <w:p w14:paraId="612EFD60" w14:textId="64370C7E" w:rsidR="00555337" w:rsidRPr="00026574" w:rsidRDefault="00555337">
            <w:pPr>
              <w:rPr>
                <w:rFonts w:ascii="Arial" w:hAnsi="Arial" w:cs="Arial"/>
                <w:color w:val="000000" w:themeColor="text1"/>
                <w:sz w:val="24"/>
                <w:szCs w:val="24"/>
              </w:rPr>
            </w:pPr>
          </w:p>
        </w:tc>
        <w:tc>
          <w:tcPr>
            <w:tcW w:w="4892" w:type="dxa"/>
          </w:tcPr>
          <w:p w14:paraId="62BB317A" w14:textId="26A666DE" w:rsidR="00F605B8" w:rsidRPr="004A565D" w:rsidRDefault="007448C3">
            <w:pPr>
              <w:rPr>
                <w:rFonts w:ascii="Arial" w:hAnsi="Arial" w:cs="Arial"/>
                <w:color w:val="auto"/>
                <w:sz w:val="24"/>
                <w:szCs w:val="24"/>
              </w:rPr>
            </w:pPr>
            <w:r w:rsidRPr="004A565D">
              <w:rPr>
                <w:rFonts w:ascii="Arial" w:hAnsi="Arial" w:cs="Arial"/>
                <w:color w:val="auto"/>
                <w:sz w:val="24"/>
                <w:szCs w:val="24"/>
              </w:rPr>
              <w:t>Yes</w:t>
            </w:r>
          </w:p>
        </w:tc>
      </w:tr>
      <w:tr w:rsidR="000776DB" w:rsidRPr="00026574" w14:paraId="468B3F5E"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val="restart"/>
          </w:tcPr>
          <w:p w14:paraId="5D553564"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8</w:t>
            </w:r>
          </w:p>
        </w:tc>
        <w:tc>
          <w:tcPr>
            <w:tcW w:w="3568" w:type="dxa"/>
          </w:tcPr>
          <w:p w14:paraId="28EE2003"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Manual Error Handling</w:t>
            </w:r>
          </w:p>
          <w:p w14:paraId="097CA086" w14:textId="77777777" w:rsidR="0040661C" w:rsidRDefault="000F7CB2" w:rsidP="790FA458">
            <w:pPr>
              <w:rPr>
                <w:rFonts w:ascii="Arial" w:hAnsi="Arial" w:cs="Arial"/>
                <w:i/>
                <w:iCs/>
                <w:color w:val="808080" w:themeColor="background1" w:themeShade="80"/>
                <w:sz w:val="24"/>
                <w:szCs w:val="24"/>
              </w:rPr>
            </w:pPr>
            <w:r w:rsidRPr="790FA458">
              <w:rPr>
                <w:rFonts w:ascii="Arial" w:hAnsi="Arial" w:cs="Arial"/>
                <w:i/>
                <w:iCs/>
                <w:color w:val="808080" w:themeColor="background1" w:themeShade="80"/>
                <w:sz w:val="24"/>
                <w:szCs w:val="24"/>
              </w:rPr>
              <w:t>(</w:t>
            </w:r>
            <w:proofErr w:type="gramStart"/>
            <w:r w:rsidRPr="790FA458">
              <w:rPr>
                <w:rFonts w:ascii="Arial" w:hAnsi="Arial" w:cs="Arial"/>
                <w:i/>
                <w:iCs/>
                <w:color w:val="808080" w:themeColor="background1" w:themeShade="80"/>
                <w:sz w:val="24"/>
                <w:szCs w:val="24"/>
              </w:rPr>
              <w:t>roll</w:t>
            </w:r>
            <w:proofErr w:type="gramEnd"/>
            <w:r w:rsidRPr="790FA458">
              <w:rPr>
                <w:rFonts w:ascii="Arial" w:hAnsi="Arial" w:cs="Arial"/>
                <w:i/>
                <w:iCs/>
                <w:color w:val="808080" w:themeColor="background1" w:themeShade="80"/>
                <w:sz w:val="24"/>
                <w:szCs w:val="24"/>
              </w:rPr>
              <w:t xml:space="preserve"> back or manually complete failed transactions). </w:t>
            </w:r>
          </w:p>
          <w:p w14:paraId="28DBB5BF" w14:textId="77777777" w:rsidR="0040661C" w:rsidRDefault="0040661C" w:rsidP="790FA458">
            <w:pPr>
              <w:rPr>
                <w:rFonts w:ascii="Arial" w:hAnsi="Arial" w:cs="Arial"/>
                <w:i/>
                <w:iCs/>
                <w:color w:val="808080" w:themeColor="background1" w:themeShade="80"/>
                <w:sz w:val="24"/>
                <w:szCs w:val="24"/>
              </w:rPr>
            </w:pPr>
          </w:p>
          <w:p w14:paraId="78C4E560" w14:textId="0D26E995" w:rsidR="00F605B8" w:rsidRPr="0040661C" w:rsidRDefault="0040661C" w:rsidP="790FA458">
            <w:pPr>
              <w:rPr>
                <w:rFonts w:ascii="Arial" w:hAnsi="Arial" w:cs="Arial"/>
                <w:i/>
                <w:iCs/>
                <w:color w:val="808080" w:themeColor="background1" w:themeShade="80"/>
                <w:sz w:val="24"/>
                <w:szCs w:val="24"/>
              </w:rPr>
            </w:pPr>
            <w:r w:rsidRPr="790FA458">
              <w:rPr>
                <w:rFonts w:ascii="Arial" w:hAnsi="Arial" w:cs="Arial"/>
                <w:i/>
                <w:iCs/>
                <w:color w:val="808080" w:themeColor="background1" w:themeShade="80"/>
                <w:sz w:val="24"/>
                <w:szCs w:val="24"/>
              </w:rPr>
              <w:t>Include p</w:t>
            </w:r>
            <w:r w:rsidR="000F7CB2" w:rsidRPr="790FA458">
              <w:rPr>
                <w:rFonts w:ascii="Arial" w:hAnsi="Arial" w:cs="Arial"/>
                <w:i/>
                <w:iCs/>
                <w:color w:val="808080" w:themeColor="background1" w:themeShade="80"/>
                <w:sz w:val="24"/>
                <w:szCs w:val="24"/>
              </w:rPr>
              <w:t>rocedures to reset the item. Ex “set status as investigating”</w:t>
            </w:r>
          </w:p>
          <w:p w14:paraId="524ECF08" w14:textId="7295D2CD" w:rsidR="00555337" w:rsidRPr="00026574" w:rsidRDefault="00555337">
            <w:pPr>
              <w:rPr>
                <w:rFonts w:ascii="Arial" w:hAnsi="Arial" w:cs="Arial"/>
                <w:color w:val="000000" w:themeColor="text1"/>
                <w:sz w:val="24"/>
                <w:szCs w:val="24"/>
              </w:rPr>
            </w:pPr>
          </w:p>
        </w:tc>
        <w:tc>
          <w:tcPr>
            <w:tcW w:w="4892" w:type="dxa"/>
          </w:tcPr>
          <w:p w14:paraId="34694BBC" w14:textId="3294C532" w:rsidR="00F605B8" w:rsidRPr="004A565D" w:rsidRDefault="00E21666">
            <w:pPr>
              <w:rPr>
                <w:rFonts w:ascii="Arial" w:hAnsi="Arial" w:cs="Arial"/>
                <w:color w:val="auto"/>
                <w:sz w:val="24"/>
                <w:szCs w:val="24"/>
              </w:rPr>
            </w:pPr>
            <w:r w:rsidRPr="004A565D">
              <w:rPr>
                <w:rFonts w:ascii="Arial" w:hAnsi="Arial" w:cs="Arial"/>
                <w:color w:val="auto"/>
                <w:sz w:val="24"/>
                <w:szCs w:val="24"/>
              </w:rPr>
              <w:t>N/A</w:t>
            </w:r>
          </w:p>
        </w:tc>
      </w:tr>
      <w:tr w:rsidR="000776DB" w:rsidRPr="00026574" w14:paraId="40580DDC" w14:textId="77777777" w:rsidTr="790FA458">
        <w:tc>
          <w:tcPr>
            <w:tcW w:w="625" w:type="dxa"/>
            <w:vMerge/>
          </w:tcPr>
          <w:p w14:paraId="670ACB58" w14:textId="77777777" w:rsidR="00F605B8" w:rsidRPr="00026574" w:rsidRDefault="00F605B8">
            <w:pPr>
              <w:rPr>
                <w:rFonts w:ascii="Arial" w:hAnsi="Arial" w:cs="Arial"/>
                <w:color w:val="000000" w:themeColor="text1"/>
                <w:sz w:val="24"/>
                <w:szCs w:val="24"/>
              </w:rPr>
            </w:pPr>
          </w:p>
        </w:tc>
        <w:tc>
          <w:tcPr>
            <w:tcW w:w="3568" w:type="dxa"/>
          </w:tcPr>
          <w:p w14:paraId="05CDC2E2" w14:textId="5AE26EE5" w:rsidR="00F605B8" w:rsidRPr="002416C1" w:rsidRDefault="00BB1564" w:rsidP="790FA458">
            <w:pPr>
              <w:rPr>
                <w:rFonts w:ascii="Arial" w:hAnsi="Arial" w:cs="Arial"/>
                <w:b/>
                <w:bCs/>
                <w:color w:val="auto"/>
                <w:sz w:val="24"/>
                <w:szCs w:val="24"/>
              </w:rPr>
            </w:pPr>
            <w:r w:rsidRPr="002416C1">
              <w:rPr>
                <w:rFonts w:ascii="Arial" w:hAnsi="Arial" w:cs="Arial"/>
                <w:b/>
                <w:bCs/>
                <w:color w:val="auto"/>
                <w:sz w:val="24"/>
                <w:szCs w:val="24"/>
              </w:rPr>
              <w:t>8</w:t>
            </w:r>
            <w:r w:rsidR="000F7CB2" w:rsidRPr="002416C1">
              <w:rPr>
                <w:rFonts w:ascii="Arial" w:hAnsi="Arial" w:cs="Arial"/>
                <w:b/>
                <w:bCs/>
                <w:color w:val="auto"/>
                <w:sz w:val="24"/>
                <w:szCs w:val="24"/>
              </w:rPr>
              <w:t>a. How to resume the process in case of error</w:t>
            </w:r>
          </w:p>
          <w:p w14:paraId="2427D2C6" w14:textId="4D59B6FC" w:rsidR="00555337" w:rsidRPr="002416C1" w:rsidRDefault="00555337" w:rsidP="790FA458">
            <w:pPr>
              <w:rPr>
                <w:rFonts w:ascii="Arial" w:hAnsi="Arial" w:cs="Arial"/>
                <w:b/>
                <w:bCs/>
                <w:color w:val="auto"/>
                <w:sz w:val="24"/>
                <w:szCs w:val="24"/>
              </w:rPr>
            </w:pPr>
          </w:p>
        </w:tc>
        <w:tc>
          <w:tcPr>
            <w:tcW w:w="4892" w:type="dxa"/>
          </w:tcPr>
          <w:p w14:paraId="26CDCDAC" w14:textId="3F75CBF0" w:rsidR="00F605B8" w:rsidRPr="004A565D" w:rsidRDefault="00681C7E">
            <w:pPr>
              <w:rPr>
                <w:rFonts w:ascii="Arial" w:hAnsi="Arial" w:cs="Arial"/>
                <w:color w:val="auto"/>
                <w:sz w:val="24"/>
                <w:szCs w:val="24"/>
              </w:rPr>
            </w:pPr>
            <w:r w:rsidRPr="004A565D">
              <w:rPr>
                <w:rFonts w:ascii="Arial" w:hAnsi="Arial" w:cs="Arial"/>
                <w:color w:val="auto"/>
                <w:sz w:val="24"/>
                <w:szCs w:val="24"/>
              </w:rPr>
              <w:t>P</w:t>
            </w:r>
            <w:r w:rsidR="008E5855" w:rsidRPr="004A565D">
              <w:rPr>
                <w:rFonts w:ascii="Arial" w:hAnsi="Arial" w:cs="Arial"/>
                <w:color w:val="auto"/>
                <w:sz w:val="24"/>
                <w:szCs w:val="24"/>
              </w:rPr>
              <w:t xml:space="preserve">rocess cannot be resumed. </w:t>
            </w:r>
            <w:proofErr w:type="spellStart"/>
            <w:r w:rsidR="008E5855" w:rsidRPr="004A565D">
              <w:rPr>
                <w:rFonts w:ascii="Arial" w:hAnsi="Arial" w:cs="Arial"/>
                <w:color w:val="auto"/>
                <w:sz w:val="24"/>
                <w:szCs w:val="24"/>
              </w:rPr>
              <w:t>EAZYBot</w:t>
            </w:r>
            <w:proofErr w:type="spellEnd"/>
            <w:r w:rsidR="008E5855" w:rsidRPr="004A565D">
              <w:rPr>
                <w:rFonts w:ascii="Arial" w:hAnsi="Arial" w:cs="Arial"/>
                <w:color w:val="auto"/>
                <w:sz w:val="24"/>
                <w:szCs w:val="24"/>
              </w:rPr>
              <w:t xml:space="preserve"> will send error email to </w:t>
            </w:r>
            <w:r w:rsidR="00D87CEF" w:rsidRPr="004A565D">
              <w:rPr>
                <w:rFonts w:ascii="Arial" w:hAnsi="Arial" w:cs="Arial"/>
                <w:color w:val="auto"/>
                <w:sz w:val="24"/>
                <w:szCs w:val="24"/>
              </w:rPr>
              <w:t xml:space="preserve">the </w:t>
            </w:r>
            <w:r w:rsidR="008E5855" w:rsidRPr="004A565D">
              <w:rPr>
                <w:rFonts w:ascii="Arial" w:hAnsi="Arial" w:cs="Arial"/>
                <w:color w:val="auto"/>
                <w:sz w:val="24"/>
                <w:szCs w:val="24"/>
              </w:rPr>
              <w:t>developer</w:t>
            </w:r>
            <w:r w:rsidRPr="004A565D">
              <w:rPr>
                <w:rFonts w:ascii="Arial" w:hAnsi="Arial" w:cs="Arial"/>
                <w:color w:val="auto"/>
                <w:sz w:val="24"/>
                <w:szCs w:val="24"/>
              </w:rPr>
              <w:t>.</w:t>
            </w:r>
          </w:p>
        </w:tc>
      </w:tr>
      <w:tr w:rsidR="000776DB" w:rsidRPr="00026574" w14:paraId="4030A901"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tcPr>
          <w:p w14:paraId="0D188A9D" w14:textId="77777777" w:rsidR="00F605B8" w:rsidRPr="00026574" w:rsidRDefault="00F605B8">
            <w:pPr>
              <w:rPr>
                <w:rFonts w:ascii="Arial" w:hAnsi="Arial" w:cs="Arial"/>
                <w:color w:val="000000" w:themeColor="text1"/>
                <w:sz w:val="24"/>
                <w:szCs w:val="24"/>
              </w:rPr>
            </w:pPr>
          </w:p>
        </w:tc>
        <w:tc>
          <w:tcPr>
            <w:tcW w:w="3568" w:type="dxa"/>
          </w:tcPr>
          <w:p w14:paraId="191321AC" w14:textId="0DC85E9D" w:rsidR="00F605B8" w:rsidRPr="002416C1" w:rsidRDefault="00BB1564" w:rsidP="790FA458">
            <w:pPr>
              <w:rPr>
                <w:rFonts w:ascii="Arial" w:hAnsi="Arial" w:cs="Arial"/>
                <w:b/>
                <w:bCs/>
                <w:color w:val="auto"/>
                <w:sz w:val="24"/>
                <w:szCs w:val="24"/>
              </w:rPr>
            </w:pPr>
            <w:r w:rsidRPr="002416C1">
              <w:rPr>
                <w:rFonts w:ascii="Arial" w:hAnsi="Arial" w:cs="Arial"/>
                <w:b/>
                <w:bCs/>
                <w:color w:val="auto"/>
                <w:sz w:val="24"/>
                <w:szCs w:val="24"/>
              </w:rPr>
              <w:t>8</w:t>
            </w:r>
            <w:r w:rsidR="000F7CB2" w:rsidRPr="002416C1">
              <w:rPr>
                <w:rFonts w:ascii="Arial" w:hAnsi="Arial" w:cs="Arial"/>
                <w:b/>
                <w:bCs/>
                <w:color w:val="auto"/>
                <w:sz w:val="24"/>
                <w:szCs w:val="24"/>
              </w:rPr>
              <w:t>b. How to manually fix transactions with error</w:t>
            </w:r>
          </w:p>
          <w:p w14:paraId="018A6CC6" w14:textId="41BA09B4" w:rsidR="00555337" w:rsidRPr="002416C1" w:rsidRDefault="00555337" w:rsidP="790FA458">
            <w:pPr>
              <w:rPr>
                <w:rFonts w:ascii="Arial" w:hAnsi="Arial" w:cs="Arial"/>
                <w:b/>
                <w:bCs/>
                <w:color w:val="auto"/>
                <w:sz w:val="24"/>
                <w:szCs w:val="24"/>
              </w:rPr>
            </w:pPr>
          </w:p>
        </w:tc>
        <w:tc>
          <w:tcPr>
            <w:tcW w:w="4892" w:type="dxa"/>
          </w:tcPr>
          <w:p w14:paraId="367BA333" w14:textId="3B677CE2" w:rsidR="00F605B8" w:rsidRPr="004A565D" w:rsidRDefault="008E5855">
            <w:pPr>
              <w:rPr>
                <w:rFonts w:ascii="Arial" w:hAnsi="Arial" w:cs="Arial"/>
                <w:color w:val="auto"/>
                <w:sz w:val="24"/>
                <w:szCs w:val="24"/>
              </w:rPr>
            </w:pPr>
            <w:r w:rsidRPr="004A565D">
              <w:rPr>
                <w:rFonts w:ascii="Arial" w:hAnsi="Arial" w:cs="Arial"/>
                <w:color w:val="auto"/>
                <w:sz w:val="24"/>
                <w:szCs w:val="24"/>
              </w:rPr>
              <w:t>N/A</w:t>
            </w:r>
          </w:p>
        </w:tc>
      </w:tr>
      <w:tr w:rsidR="000776DB" w:rsidRPr="00026574" w14:paraId="7EC25193" w14:textId="77777777" w:rsidTr="790FA458">
        <w:tc>
          <w:tcPr>
            <w:tcW w:w="625" w:type="dxa"/>
            <w:vMerge w:val="restart"/>
          </w:tcPr>
          <w:p w14:paraId="25D069A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9</w:t>
            </w:r>
          </w:p>
        </w:tc>
        <w:tc>
          <w:tcPr>
            <w:tcW w:w="3568" w:type="dxa"/>
          </w:tcPr>
          <w:p w14:paraId="2063406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Use of Orchestrator</w:t>
            </w:r>
          </w:p>
          <w:p w14:paraId="4770E5EF" w14:textId="0DFF90D0" w:rsidR="00555337" w:rsidRPr="00026574" w:rsidRDefault="00555337" w:rsidP="790FA458">
            <w:pPr>
              <w:rPr>
                <w:rFonts w:ascii="Arial" w:hAnsi="Arial" w:cs="Arial"/>
                <w:b/>
                <w:bCs/>
                <w:color w:val="000000" w:themeColor="text1"/>
                <w:sz w:val="24"/>
                <w:szCs w:val="24"/>
              </w:rPr>
            </w:pPr>
          </w:p>
        </w:tc>
        <w:tc>
          <w:tcPr>
            <w:tcW w:w="4892" w:type="dxa"/>
          </w:tcPr>
          <w:p w14:paraId="5131CE40" w14:textId="3C96BCE9" w:rsidR="00F605B8" w:rsidRPr="004A565D" w:rsidRDefault="002416C1">
            <w:pPr>
              <w:rPr>
                <w:rFonts w:ascii="Arial" w:hAnsi="Arial" w:cs="Arial"/>
                <w:color w:val="auto"/>
                <w:sz w:val="24"/>
                <w:szCs w:val="24"/>
              </w:rPr>
            </w:pPr>
            <w:r w:rsidRPr="004A565D">
              <w:rPr>
                <w:rFonts w:ascii="Arial" w:hAnsi="Arial" w:cs="Arial"/>
                <w:color w:val="auto"/>
                <w:sz w:val="24"/>
                <w:szCs w:val="24"/>
              </w:rPr>
              <w:t>Yes</w:t>
            </w:r>
          </w:p>
        </w:tc>
      </w:tr>
      <w:tr w:rsidR="000776DB" w:rsidRPr="00026574" w14:paraId="18DA4A80"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tcPr>
          <w:p w14:paraId="7FC07CEB" w14:textId="77777777" w:rsidR="00F605B8" w:rsidRPr="00026574" w:rsidRDefault="00F605B8">
            <w:pPr>
              <w:rPr>
                <w:rFonts w:ascii="Arial" w:hAnsi="Arial" w:cs="Arial"/>
                <w:color w:val="000000" w:themeColor="text1"/>
                <w:sz w:val="24"/>
                <w:szCs w:val="24"/>
              </w:rPr>
            </w:pPr>
          </w:p>
        </w:tc>
        <w:tc>
          <w:tcPr>
            <w:tcW w:w="3568" w:type="dxa"/>
          </w:tcPr>
          <w:p w14:paraId="168541C7"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Password policies</w:t>
            </w:r>
          </w:p>
          <w:p w14:paraId="11393342" w14:textId="77777777" w:rsidR="00F605B8" w:rsidRPr="0040661C" w:rsidRDefault="000F7CB2" w:rsidP="790FA458">
            <w:pPr>
              <w:rPr>
                <w:rFonts w:ascii="Arial" w:hAnsi="Arial" w:cs="Arial"/>
                <w:i/>
                <w:iCs/>
                <w:color w:val="000000" w:themeColor="text1"/>
                <w:sz w:val="24"/>
                <w:szCs w:val="24"/>
              </w:rPr>
            </w:pPr>
            <w:r w:rsidRPr="790FA458">
              <w:rPr>
                <w:rFonts w:ascii="Arial" w:hAnsi="Arial" w:cs="Arial"/>
                <w:i/>
                <w:iCs/>
                <w:color w:val="808080" w:themeColor="background1" w:themeShade="80"/>
                <w:sz w:val="24"/>
                <w:szCs w:val="24"/>
              </w:rPr>
              <w:t>(</w:t>
            </w:r>
            <w:proofErr w:type="gramStart"/>
            <w:r w:rsidRPr="790FA458">
              <w:rPr>
                <w:rFonts w:ascii="Arial" w:hAnsi="Arial" w:cs="Arial"/>
                <w:i/>
                <w:iCs/>
                <w:color w:val="808080" w:themeColor="background1" w:themeShade="80"/>
                <w:sz w:val="24"/>
                <w:szCs w:val="24"/>
              </w:rPr>
              <w:t>specific</w:t>
            </w:r>
            <w:proofErr w:type="gramEnd"/>
            <w:r w:rsidRPr="790FA458">
              <w:rPr>
                <w:rFonts w:ascii="Arial" w:hAnsi="Arial" w:cs="Arial"/>
                <w:i/>
                <w:iCs/>
                <w:color w:val="808080" w:themeColor="background1" w:themeShade="80"/>
                <w:sz w:val="24"/>
                <w:szCs w:val="24"/>
              </w:rPr>
              <w:t xml:space="preserve"> compliance requests?)</w:t>
            </w:r>
          </w:p>
        </w:tc>
        <w:tc>
          <w:tcPr>
            <w:tcW w:w="4892" w:type="dxa"/>
          </w:tcPr>
          <w:p w14:paraId="5A7014C9" w14:textId="4FAD52AF" w:rsidR="00F605B8" w:rsidRPr="004A565D" w:rsidRDefault="00E21666">
            <w:pPr>
              <w:rPr>
                <w:rFonts w:ascii="Arial" w:hAnsi="Arial" w:cs="Arial"/>
                <w:color w:val="auto"/>
                <w:sz w:val="24"/>
                <w:szCs w:val="24"/>
              </w:rPr>
            </w:pPr>
            <w:r w:rsidRPr="004A565D">
              <w:rPr>
                <w:rFonts w:ascii="Arial" w:hAnsi="Arial" w:cs="Arial"/>
                <w:color w:val="auto"/>
                <w:sz w:val="24"/>
                <w:szCs w:val="24"/>
              </w:rPr>
              <w:t>N/A</w:t>
            </w:r>
          </w:p>
        </w:tc>
      </w:tr>
      <w:tr w:rsidR="000776DB" w:rsidRPr="00026574" w14:paraId="56536DA6" w14:textId="77777777" w:rsidTr="790FA458">
        <w:tc>
          <w:tcPr>
            <w:tcW w:w="625" w:type="dxa"/>
            <w:vMerge/>
          </w:tcPr>
          <w:p w14:paraId="0968BE0F" w14:textId="77777777" w:rsidR="00F605B8" w:rsidRPr="00026574" w:rsidRDefault="00F605B8">
            <w:pPr>
              <w:rPr>
                <w:rFonts w:ascii="Arial" w:hAnsi="Arial" w:cs="Arial"/>
                <w:color w:val="000000" w:themeColor="text1"/>
                <w:sz w:val="24"/>
                <w:szCs w:val="24"/>
              </w:rPr>
            </w:pPr>
          </w:p>
        </w:tc>
        <w:tc>
          <w:tcPr>
            <w:tcW w:w="3568" w:type="dxa"/>
          </w:tcPr>
          <w:p w14:paraId="125009B6"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Stored Credentials: </w:t>
            </w:r>
          </w:p>
          <w:p w14:paraId="239150CD" w14:textId="77777777" w:rsidR="00F605B8" w:rsidRPr="0040661C" w:rsidRDefault="000F7CB2" w:rsidP="790FA458">
            <w:pPr>
              <w:rPr>
                <w:rFonts w:ascii="Arial" w:hAnsi="Arial" w:cs="Arial"/>
                <w:i/>
                <w:iCs/>
                <w:color w:val="000000" w:themeColor="text1"/>
                <w:sz w:val="24"/>
                <w:szCs w:val="24"/>
              </w:rPr>
            </w:pPr>
            <w:r w:rsidRPr="790FA458">
              <w:rPr>
                <w:rFonts w:ascii="Arial" w:hAnsi="Arial" w:cs="Arial"/>
                <w:i/>
                <w:iCs/>
                <w:color w:val="808080" w:themeColor="background1" w:themeShade="80"/>
                <w:sz w:val="24"/>
                <w:szCs w:val="24"/>
              </w:rPr>
              <w:t>(Never hardcode credentials in the workflow)</w:t>
            </w:r>
          </w:p>
        </w:tc>
        <w:tc>
          <w:tcPr>
            <w:tcW w:w="4892" w:type="dxa"/>
          </w:tcPr>
          <w:p w14:paraId="18D59F78" w14:textId="7CDE9CC2" w:rsidR="00F605B8" w:rsidRPr="004A565D" w:rsidRDefault="002416C1">
            <w:pPr>
              <w:rPr>
                <w:rFonts w:ascii="Arial" w:hAnsi="Arial" w:cs="Arial"/>
                <w:color w:val="auto"/>
                <w:sz w:val="24"/>
                <w:szCs w:val="24"/>
              </w:rPr>
            </w:pPr>
            <w:r w:rsidRPr="004A565D">
              <w:rPr>
                <w:rFonts w:ascii="Arial" w:hAnsi="Arial" w:cs="Arial"/>
                <w:color w:val="auto"/>
                <w:sz w:val="24"/>
                <w:szCs w:val="24"/>
              </w:rPr>
              <w:t>Yes</w:t>
            </w:r>
          </w:p>
        </w:tc>
      </w:tr>
      <w:tr w:rsidR="000776DB" w:rsidRPr="00026574" w14:paraId="7B0C5C2F"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tcPr>
          <w:p w14:paraId="59A255D7" w14:textId="77777777" w:rsidR="00F605B8" w:rsidRPr="00026574" w:rsidRDefault="00F605B8">
            <w:pPr>
              <w:rPr>
                <w:rFonts w:ascii="Arial" w:hAnsi="Arial" w:cs="Arial"/>
                <w:color w:val="000000" w:themeColor="text1"/>
                <w:sz w:val="24"/>
                <w:szCs w:val="24"/>
              </w:rPr>
            </w:pPr>
          </w:p>
        </w:tc>
        <w:tc>
          <w:tcPr>
            <w:tcW w:w="3568" w:type="dxa"/>
          </w:tcPr>
          <w:p w14:paraId="43C3FF75"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List of Asset Names:</w:t>
            </w:r>
          </w:p>
          <w:p w14:paraId="512C09FD" w14:textId="77777777" w:rsidR="00F605B8" w:rsidRPr="0040661C" w:rsidRDefault="000F7CB2" w:rsidP="790FA458">
            <w:pPr>
              <w:rPr>
                <w:rFonts w:ascii="Arial" w:hAnsi="Arial" w:cs="Arial"/>
                <w:i/>
                <w:iCs/>
                <w:color w:val="000000" w:themeColor="text1"/>
                <w:sz w:val="24"/>
                <w:szCs w:val="24"/>
              </w:rPr>
            </w:pPr>
            <w:r w:rsidRPr="790FA458">
              <w:rPr>
                <w:rFonts w:ascii="Arial" w:hAnsi="Arial" w:cs="Arial"/>
                <w:i/>
                <w:iCs/>
                <w:color w:val="808080" w:themeColor="background1" w:themeShade="80"/>
                <w:sz w:val="24"/>
                <w:szCs w:val="24"/>
              </w:rPr>
              <w:t xml:space="preserve">(Follow naming convention </w:t>
            </w:r>
            <w:proofErr w:type="spellStart"/>
            <w:r w:rsidRPr="790FA458">
              <w:rPr>
                <w:rFonts w:ascii="Arial" w:hAnsi="Arial" w:cs="Arial"/>
                <w:i/>
                <w:iCs/>
                <w:color w:val="808080" w:themeColor="background1" w:themeShade="80"/>
                <w:sz w:val="24"/>
                <w:szCs w:val="24"/>
              </w:rPr>
              <w:t>ProcessName_AssetName</w:t>
            </w:r>
            <w:proofErr w:type="spellEnd"/>
            <w:r w:rsidRPr="790FA458">
              <w:rPr>
                <w:rFonts w:ascii="Arial" w:hAnsi="Arial" w:cs="Arial"/>
                <w:i/>
                <w:iCs/>
                <w:color w:val="808080" w:themeColor="background1" w:themeShade="80"/>
                <w:sz w:val="24"/>
                <w:szCs w:val="24"/>
              </w:rPr>
              <w:t>)</w:t>
            </w:r>
          </w:p>
        </w:tc>
        <w:tc>
          <w:tcPr>
            <w:tcW w:w="4892" w:type="dxa"/>
          </w:tcPr>
          <w:p w14:paraId="21880AA0" w14:textId="1D120589" w:rsidR="002416C1" w:rsidRPr="004A565D" w:rsidRDefault="002416C1">
            <w:pPr>
              <w:rPr>
                <w:rFonts w:ascii="Arial" w:eastAsia="Quattrocento Sans" w:hAnsi="Arial" w:cs="Arial"/>
                <w:color w:val="auto"/>
                <w:sz w:val="24"/>
                <w:szCs w:val="24"/>
              </w:rPr>
            </w:pPr>
            <w:r w:rsidRPr="004A565D">
              <w:rPr>
                <w:rFonts w:ascii="Arial" w:eastAsia="Quattrocento Sans" w:hAnsi="Arial" w:cs="Arial"/>
                <w:color w:val="auto"/>
                <w:sz w:val="24"/>
                <w:szCs w:val="24"/>
              </w:rPr>
              <w:t>AM_AOPA_</w:t>
            </w:r>
            <w:r w:rsidR="000A20E9" w:rsidRPr="00453479">
              <w:rPr>
                <w:rFonts w:ascii="Arial" w:hAnsi="Arial" w:cs="Arial"/>
                <w:color w:val="auto"/>
                <w:sz w:val="24"/>
                <w:szCs w:val="24"/>
              </w:rPr>
              <w:t xml:space="preserve"> </w:t>
            </w:r>
            <w:proofErr w:type="spellStart"/>
            <w:r w:rsidR="000A20E9" w:rsidRPr="00453479">
              <w:rPr>
                <w:rFonts w:ascii="Arial" w:hAnsi="Arial" w:cs="Arial"/>
                <w:color w:val="auto"/>
                <w:sz w:val="24"/>
                <w:szCs w:val="24"/>
              </w:rPr>
              <w:t>ABPDailyReportCEO</w:t>
            </w:r>
            <w:proofErr w:type="spellEnd"/>
            <w:r w:rsidR="000A20E9" w:rsidRPr="004A565D">
              <w:rPr>
                <w:rFonts w:ascii="Arial" w:eastAsia="Quattrocento Sans" w:hAnsi="Arial" w:cs="Arial"/>
                <w:color w:val="auto"/>
                <w:sz w:val="24"/>
                <w:szCs w:val="24"/>
              </w:rPr>
              <w:t xml:space="preserve"> </w:t>
            </w:r>
            <w:r w:rsidRPr="004A565D">
              <w:rPr>
                <w:rFonts w:ascii="Arial" w:eastAsia="Quattrocento Sans" w:hAnsi="Arial" w:cs="Arial"/>
                <w:color w:val="auto"/>
                <w:sz w:val="24"/>
                <w:szCs w:val="24"/>
              </w:rPr>
              <w:t>_</w:t>
            </w:r>
            <w:proofErr w:type="spellStart"/>
            <w:r w:rsidRPr="009A0AAA">
              <w:rPr>
                <w:rFonts w:ascii="Arial" w:eastAsia="Quattrocento Sans" w:hAnsi="Arial" w:cs="Arial"/>
                <w:color w:val="auto"/>
                <w:sz w:val="24"/>
                <w:szCs w:val="24"/>
                <w:highlight w:val="yellow"/>
              </w:rPr>
              <w:t>AssetName</w:t>
            </w:r>
            <w:proofErr w:type="spellEnd"/>
          </w:p>
        </w:tc>
      </w:tr>
      <w:tr w:rsidR="000776DB" w:rsidRPr="00026574" w14:paraId="10974744" w14:textId="77777777" w:rsidTr="790FA458">
        <w:tc>
          <w:tcPr>
            <w:tcW w:w="625" w:type="dxa"/>
            <w:vMerge/>
          </w:tcPr>
          <w:p w14:paraId="243982E4" w14:textId="77777777" w:rsidR="00F605B8" w:rsidRPr="00026574" w:rsidRDefault="00F605B8">
            <w:pPr>
              <w:rPr>
                <w:rFonts w:ascii="Arial" w:hAnsi="Arial" w:cs="Arial"/>
                <w:color w:val="000000" w:themeColor="text1"/>
                <w:sz w:val="24"/>
                <w:szCs w:val="24"/>
              </w:rPr>
            </w:pPr>
          </w:p>
        </w:tc>
        <w:tc>
          <w:tcPr>
            <w:tcW w:w="3568" w:type="dxa"/>
          </w:tcPr>
          <w:p w14:paraId="4D5F3C92"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List of Queues Names</w:t>
            </w:r>
          </w:p>
          <w:p w14:paraId="37B4D45C" w14:textId="77777777" w:rsidR="00F605B8" w:rsidRPr="0040661C" w:rsidRDefault="000F7CB2" w:rsidP="790FA458">
            <w:pPr>
              <w:rPr>
                <w:rFonts w:ascii="Arial" w:hAnsi="Arial" w:cs="Arial"/>
                <w:i/>
                <w:iCs/>
                <w:color w:val="808080" w:themeColor="background1" w:themeShade="80"/>
                <w:sz w:val="24"/>
                <w:szCs w:val="24"/>
              </w:rPr>
            </w:pPr>
            <w:r w:rsidRPr="790FA458">
              <w:rPr>
                <w:rFonts w:ascii="Arial" w:hAnsi="Arial" w:cs="Arial"/>
                <w:i/>
                <w:iCs/>
                <w:color w:val="808080" w:themeColor="background1" w:themeShade="80"/>
                <w:sz w:val="24"/>
                <w:szCs w:val="24"/>
              </w:rPr>
              <w:t xml:space="preserve">(Follow naming convention </w:t>
            </w:r>
            <w:proofErr w:type="spellStart"/>
            <w:r w:rsidRPr="790FA458">
              <w:rPr>
                <w:rFonts w:ascii="Arial" w:hAnsi="Arial" w:cs="Arial"/>
                <w:i/>
                <w:iCs/>
                <w:color w:val="808080" w:themeColor="background1" w:themeShade="80"/>
                <w:sz w:val="24"/>
                <w:szCs w:val="24"/>
              </w:rPr>
              <w:t>ProcessName_QueueName</w:t>
            </w:r>
            <w:proofErr w:type="spellEnd"/>
            <w:r w:rsidRPr="790FA458">
              <w:rPr>
                <w:rFonts w:ascii="Arial" w:hAnsi="Arial" w:cs="Arial"/>
                <w:i/>
                <w:iCs/>
                <w:color w:val="808080" w:themeColor="background1" w:themeShade="80"/>
                <w:sz w:val="24"/>
                <w:szCs w:val="24"/>
              </w:rPr>
              <w:t>)</w:t>
            </w:r>
          </w:p>
          <w:p w14:paraId="59A37B6A" w14:textId="1AAB464E" w:rsidR="00555337" w:rsidRPr="00026574" w:rsidRDefault="00555337" w:rsidP="790FA458">
            <w:pPr>
              <w:rPr>
                <w:rFonts w:ascii="Arial" w:hAnsi="Arial" w:cs="Arial"/>
                <w:b/>
                <w:bCs/>
                <w:color w:val="000000" w:themeColor="text1"/>
                <w:sz w:val="24"/>
                <w:szCs w:val="24"/>
              </w:rPr>
            </w:pPr>
          </w:p>
        </w:tc>
        <w:tc>
          <w:tcPr>
            <w:tcW w:w="4892" w:type="dxa"/>
          </w:tcPr>
          <w:p w14:paraId="6FC26B32" w14:textId="03C509B1" w:rsidR="00F605B8" w:rsidRPr="004A565D" w:rsidRDefault="002416C1">
            <w:pPr>
              <w:rPr>
                <w:rFonts w:ascii="Arial" w:hAnsi="Arial" w:cs="Arial"/>
                <w:color w:val="auto"/>
                <w:sz w:val="24"/>
                <w:szCs w:val="24"/>
              </w:rPr>
            </w:pPr>
            <w:r w:rsidRPr="004A565D">
              <w:rPr>
                <w:rFonts w:ascii="Arial" w:hAnsi="Arial" w:cs="Arial"/>
                <w:color w:val="auto"/>
                <w:sz w:val="24"/>
                <w:szCs w:val="24"/>
              </w:rPr>
              <w:t>AM_AOPA_</w:t>
            </w:r>
            <w:r w:rsidR="000A20E9" w:rsidRPr="00453479">
              <w:rPr>
                <w:rFonts w:ascii="Arial" w:hAnsi="Arial" w:cs="Arial"/>
                <w:color w:val="auto"/>
                <w:sz w:val="24"/>
                <w:szCs w:val="24"/>
              </w:rPr>
              <w:t xml:space="preserve"> </w:t>
            </w:r>
            <w:proofErr w:type="spellStart"/>
            <w:r w:rsidR="000A20E9" w:rsidRPr="00453479">
              <w:rPr>
                <w:rFonts w:ascii="Arial" w:hAnsi="Arial" w:cs="Arial"/>
                <w:color w:val="auto"/>
                <w:sz w:val="24"/>
                <w:szCs w:val="24"/>
              </w:rPr>
              <w:t>ABPDailyReportCEO</w:t>
            </w:r>
            <w:proofErr w:type="spellEnd"/>
            <w:r w:rsidR="000A20E9" w:rsidRPr="004A565D">
              <w:rPr>
                <w:rFonts w:ascii="Arial" w:hAnsi="Arial" w:cs="Arial"/>
                <w:color w:val="auto"/>
                <w:sz w:val="24"/>
                <w:szCs w:val="24"/>
              </w:rPr>
              <w:t xml:space="preserve"> </w:t>
            </w:r>
            <w:r w:rsidRPr="004A565D">
              <w:rPr>
                <w:rFonts w:ascii="Arial" w:hAnsi="Arial" w:cs="Arial"/>
                <w:color w:val="auto"/>
                <w:sz w:val="24"/>
                <w:szCs w:val="24"/>
              </w:rPr>
              <w:t>_</w:t>
            </w:r>
            <w:r w:rsidRPr="009A0AAA">
              <w:rPr>
                <w:rFonts w:ascii="Arial" w:hAnsi="Arial" w:cs="Arial"/>
                <w:color w:val="auto"/>
                <w:sz w:val="24"/>
                <w:szCs w:val="24"/>
                <w:highlight w:val="yellow"/>
              </w:rPr>
              <w:t>Queue</w:t>
            </w:r>
          </w:p>
        </w:tc>
      </w:tr>
      <w:tr w:rsidR="000776DB" w:rsidRPr="00026574" w14:paraId="19E02C97"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tcPr>
          <w:p w14:paraId="1695B6F9" w14:textId="77777777" w:rsidR="00F605B8" w:rsidRPr="00026574" w:rsidRDefault="00F605B8">
            <w:pPr>
              <w:rPr>
                <w:rFonts w:ascii="Arial" w:hAnsi="Arial" w:cs="Arial"/>
                <w:color w:val="000000" w:themeColor="text1"/>
                <w:sz w:val="24"/>
                <w:szCs w:val="24"/>
              </w:rPr>
            </w:pPr>
          </w:p>
        </w:tc>
        <w:tc>
          <w:tcPr>
            <w:tcW w:w="3568" w:type="dxa"/>
          </w:tcPr>
          <w:p w14:paraId="513DE978" w14:textId="77777777" w:rsidR="00F605B8" w:rsidRPr="000A20E9" w:rsidRDefault="000F7CB2" w:rsidP="790FA458">
            <w:pPr>
              <w:rPr>
                <w:rFonts w:ascii="Arial" w:hAnsi="Arial" w:cs="Arial"/>
                <w:b/>
                <w:bCs/>
                <w:color w:val="000000" w:themeColor="text1"/>
                <w:sz w:val="24"/>
                <w:szCs w:val="24"/>
              </w:rPr>
            </w:pPr>
            <w:r w:rsidRPr="000A20E9">
              <w:rPr>
                <w:rFonts w:ascii="Arial" w:hAnsi="Arial" w:cs="Arial"/>
                <w:b/>
                <w:bCs/>
                <w:color w:val="000000" w:themeColor="text1"/>
                <w:sz w:val="24"/>
                <w:szCs w:val="24"/>
              </w:rPr>
              <w:t>Schedule details:</w:t>
            </w:r>
          </w:p>
          <w:p w14:paraId="08993BF0" w14:textId="2F43A5D7" w:rsidR="00555337" w:rsidRPr="000A20E9" w:rsidRDefault="00555337" w:rsidP="790FA458">
            <w:pPr>
              <w:rPr>
                <w:rFonts w:ascii="Arial" w:hAnsi="Arial" w:cs="Arial"/>
                <w:b/>
                <w:bCs/>
                <w:color w:val="000000" w:themeColor="text1"/>
                <w:sz w:val="24"/>
                <w:szCs w:val="24"/>
              </w:rPr>
            </w:pPr>
          </w:p>
        </w:tc>
        <w:tc>
          <w:tcPr>
            <w:tcW w:w="4892" w:type="dxa"/>
          </w:tcPr>
          <w:p w14:paraId="799D129E" w14:textId="2158080D" w:rsidR="00F605B8" w:rsidRPr="000A20E9" w:rsidRDefault="002416C1">
            <w:pPr>
              <w:rPr>
                <w:rFonts w:ascii="Arial" w:hAnsi="Arial" w:cs="Arial"/>
                <w:color w:val="auto"/>
                <w:sz w:val="24"/>
                <w:szCs w:val="24"/>
              </w:rPr>
            </w:pPr>
            <w:r w:rsidRPr="000A20E9">
              <w:rPr>
                <w:rFonts w:ascii="Arial" w:hAnsi="Arial" w:cs="Arial"/>
                <w:color w:val="auto"/>
                <w:sz w:val="24"/>
                <w:szCs w:val="24"/>
              </w:rPr>
              <w:t>Daily at 14:00H</w:t>
            </w:r>
          </w:p>
        </w:tc>
      </w:tr>
      <w:tr w:rsidR="000776DB" w:rsidRPr="00026574" w14:paraId="4CB81B54" w14:textId="77777777" w:rsidTr="790FA458">
        <w:trPr>
          <w:trHeight w:val="60"/>
        </w:trPr>
        <w:tc>
          <w:tcPr>
            <w:tcW w:w="625" w:type="dxa"/>
            <w:vMerge w:val="restart"/>
          </w:tcPr>
          <w:p w14:paraId="481B53A1"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10</w:t>
            </w:r>
          </w:p>
        </w:tc>
        <w:tc>
          <w:tcPr>
            <w:tcW w:w="3568" w:type="dxa"/>
          </w:tcPr>
          <w:p w14:paraId="5B6418DC"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Multiple resolutions supported</w:t>
            </w:r>
          </w:p>
          <w:p w14:paraId="5EBAE40E" w14:textId="77777777" w:rsidR="00F605B8" w:rsidRPr="0040661C" w:rsidRDefault="000F7CB2" w:rsidP="790FA458">
            <w:pPr>
              <w:rPr>
                <w:rFonts w:ascii="Arial" w:hAnsi="Arial" w:cs="Arial"/>
                <w:i/>
                <w:iCs/>
                <w:color w:val="808080" w:themeColor="background1" w:themeShade="80"/>
                <w:sz w:val="24"/>
                <w:szCs w:val="24"/>
              </w:rPr>
            </w:pPr>
            <w:r w:rsidRPr="790FA458">
              <w:rPr>
                <w:rFonts w:ascii="Arial" w:hAnsi="Arial" w:cs="Arial"/>
                <w:i/>
                <w:iCs/>
                <w:color w:val="808080" w:themeColor="background1" w:themeShade="80"/>
                <w:sz w:val="24"/>
                <w:szCs w:val="24"/>
              </w:rPr>
              <w:t>(</w:t>
            </w:r>
            <w:proofErr w:type="gramStart"/>
            <w:r w:rsidRPr="790FA458">
              <w:rPr>
                <w:rFonts w:ascii="Arial" w:hAnsi="Arial" w:cs="Arial"/>
                <w:i/>
                <w:iCs/>
                <w:color w:val="808080" w:themeColor="background1" w:themeShade="80"/>
                <w:sz w:val="24"/>
                <w:szCs w:val="24"/>
              </w:rPr>
              <w:t>in</w:t>
            </w:r>
            <w:proofErr w:type="gramEnd"/>
            <w:r w:rsidRPr="790FA458">
              <w:rPr>
                <w:rFonts w:ascii="Arial" w:hAnsi="Arial" w:cs="Arial"/>
                <w:i/>
                <w:iCs/>
                <w:color w:val="808080" w:themeColor="background1" w:themeShade="80"/>
                <w:sz w:val="24"/>
                <w:szCs w:val="24"/>
              </w:rPr>
              <w:t xml:space="preserve"> case of image automation/ Citrix)</w:t>
            </w:r>
          </w:p>
          <w:p w14:paraId="2A1A93CE" w14:textId="4F327B8E" w:rsidR="00555337" w:rsidRPr="00026574" w:rsidRDefault="00555337">
            <w:pPr>
              <w:rPr>
                <w:rFonts w:ascii="Arial" w:hAnsi="Arial" w:cs="Arial"/>
                <w:color w:val="000000" w:themeColor="text1"/>
                <w:sz w:val="24"/>
                <w:szCs w:val="24"/>
              </w:rPr>
            </w:pPr>
          </w:p>
        </w:tc>
        <w:tc>
          <w:tcPr>
            <w:tcW w:w="4892" w:type="dxa"/>
          </w:tcPr>
          <w:p w14:paraId="58A4FE2E" w14:textId="7CC78B25" w:rsidR="00F605B8" w:rsidRPr="004A565D" w:rsidRDefault="00DC3F6A">
            <w:pPr>
              <w:rPr>
                <w:rFonts w:ascii="Arial" w:hAnsi="Arial" w:cs="Arial"/>
                <w:color w:val="auto"/>
                <w:sz w:val="24"/>
                <w:szCs w:val="24"/>
              </w:rPr>
            </w:pPr>
            <w:r w:rsidRPr="004A565D">
              <w:rPr>
                <w:rFonts w:ascii="Arial" w:hAnsi="Arial" w:cs="Arial"/>
                <w:color w:val="auto"/>
                <w:sz w:val="24"/>
                <w:szCs w:val="24"/>
              </w:rPr>
              <w:t>Yes</w:t>
            </w:r>
          </w:p>
        </w:tc>
      </w:tr>
      <w:tr w:rsidR="000776DB" w:rsidRPr="00026574" w14:paraId="3B8480FD"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vMerge/>
          </w:tcPr>
          <w:p w14:paraId="4DFD3F94" w14:textId="77777777" w:rsidR="00F605B8" w:rsidRPr="00026574" w:rsidRDefault="00F605B8">
            <w:pPr>
              <w:rPr>
                <w:rFonts w:ascii="Arial" w:hAnsi="Arial" w:cs="Arial"/>
                <w:color w:val="000000" w:themeColor="text1"/>
                <w:sz w:val="24"/>
                <w:szCs w:val="24"/>
              </w:rPr>
            </w:pPr>
          </w:p>
        </w:tc>
        <w:tc>
          <w:tcPr>
            <w:tcW w:w="3568" w:type="dxa"/>
          </w:tcPr>
          <w:p w14:paraId="20C60AD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Recommended resolution</w:t>
            </w:r>
          </w:p>
          <w:p w14:paraId="077CF759" w14:textId="42CBD563" w:rsidR="00555337" w:rsidRPr="00026574" w:rsidRDefault="00555337" w:rsidP="790FA458">
            <w:pPr>
              <w:rPr>
                <w:rFonts w:ascii="Arial" w:hAnsi="Arial" w:cs="Arial"/>
                <w:b/>
                <w:bCs/>
                <w:color w:val="000000" w:themeColor="text1"/>
                <w:sz w:val="24"/>
                <w:szCs w:val="24"/>
              </w:rPr>
            </w:pPr>
          </w:p>
        </w:tc>
        <w:tc>
          <w:tcPr>
            <w:tcW w:w="4892" w:type="dxa"/>
          </w:tcPr>
          <w:p w14:paraId="6029B7FE" w14:textId="1A4A03DB" w:rsidR="00F605B8" w:rsidRPr="004A565D" w:rsidRDefault="008E5855">
            <w:pPr>
              <w:rPr>
                <w:rFonts w:ascii="Arial" w:hAnsi="Arial" w:cs="Arial"/>
                <w:color w:val="auto"/>
                <w:sz w:val="24"/>
                <w:szCs w:val="24"/>
              </w:rPr>
            </w:pPr>
            <w:proofErr w:type="spellStart"/>
            <w:r w:rsidRPr="004A565D">
              <w:rPr>
                <w:rFonts w:ascii="Arial" w:hAnsi="Arial" w:cs="Arial"/>
                <w:color w:val="auto"/>
                <w:sz w:val="24"/>
                <w:szCs w:val="24"/>
              </w:rPr>
              <w:t>EAZYBot</w:t>
            </w:r>
            <w:proofErr w:type="spellEnd"/>
            <w:r w:rsidRPr="004A565D">
              <w:rPr>
                <w:rFonts w:ascii="Arial" w:hAnsi="Arial" w:cs="Arial"/>
                <w:color w:val="auto"/>
                <w:sz w:val="24"/>
                <w:szCs w:val="24"/>
              </w:rPr>
              <w:t xml:space="preserve"> computer resolution (</w:t>
            </w:r>
            <w:r w:rsidR="00DC3F6A" w:rsidRPr="004A565D">
              <w:rPr>
                <w:rFonts w:ascii="Arial" w:hAnsi="Arial" w:cs="Arial"/>
                <w:color w:val="auto"/>
                <w:sz w:val="24"/>
                <w:szCs w:val="24"/>
              </w:rPr>
              <w:t>1920x</w:t>
            </w:r>
            <w:r w:rsidRPr="004A565D">
              <w:rPr>
                <w:rFonts w:ascii="Arial" w:hAnsi="Arial" w:cs="Arial"/>
                <w:color w:val="auto"/>
                <w:sz w:val="24"/>
                <w:szCs w:val="24"/>
              </w:rPr>
              <w:t>1080)</w:t>
            </w:r>
          </w:p>
        </w:tc>
      </w:tr>
    </w:tbl>
    <w:p w14:paraId="4BA9A7A3" w14:textId="52563426" w:rsidR="00555337" w:rsidRDefault="00555337" w:rsidP="004712F5">
      <w:pPr>
        <w:pStyle w:val="Heading2"/>
        <w:ind w:left="0" w:firstLine="0"/>
        <w:rPr>
          <w:rFonts w:ascii="Arial" w:hAnsi="Arial" w:cs="Arial"/>
          <w:color w:val="365F91" w:themeColor="accent1" w:themeShade="BF"/>
          <w:sz w:val="24"/>
          <w:szCs w:val="24"/>
        </w:rPr>
      </w:pPr>
    </w:p>
    <w:p w14:paraId="501B7018" w14:textId="77777777" w:rsidR="004712F5" w:rsidRPr="004712F5" w:rsidRDefault="004712F5" w:rsidP="004712F5"/>
    <w:p w14:paraId="3003F26B" w14:textId="76BBEA55" w:rsidR="00F03075" w:rsidRPr="00F03075" w:rsidRDefault="000F7CB2" w:rsidP="00F03075">
      <w:pPr>
        <w:pStyle w:val="Heading2"/>
        <w:numPr>
          <w:ilvl w:val="0"/>
          <w:numId w:val="1"/>
        </w:numPr>
        <w:rPr>
          <w:rFonts w:ascii="Arial" w:hAnsi="Arial" w:cs="Arial"/>
          <w:color w:val="365F91" w:themeColor="accent1" w:themeShade="BF"/>
          <w:sz w:val="36"/>
          <w:szCs w:val="36"/>
        </w:rPr>
      </w:pPr>
      <w:bookmarkStart w:id="21" w:name="_Toc64979468"/>
      <w:bookmarkStart w:id="22" w:name="_Toc121148223"/>
      <w:r w:rsidRPr="790FA458">
        <w:rPr>
          <w:rFonts w:ascii="Arial" w:hAnsi="Arial" w:cs="Arial"/>
          <w:color w:val="365F91" w:themeColor="accent1" w:themeShade="BF"/>
          <w:sz w:val="36"/>
          <w:szCs w:val="36"/>
        </w:rPr>
        <w:t xml:space="preserve">Project </w:t>
      </w:r>
      <w:r w:rsidR="00555337" w:rsidRPr="790FA458">
        <w:rPr>
          <w:rFonts w:ascii="Arial" w:hAnsi="Arial" w:cs="Arial"/>
          <w:color w:val="365F91" w:themeColor="accent1" w:themeShade="BF"/>
          <w:sz w:val="36"/>
          <w:szCs w:val="36"/>
        </w:rPr>
        <w:t>D</w:t>
      </w:r>
      <w:r w:rsidRPr="790FA458">
        <w:rPr>
          <w:rFonts w:ascii="Arial" w:hAnsi="Arial" w:cs="Arial"/>
          <w:color w:val="365F91" w:themeColor="accent1" w:themeShade="BF"/>
          <w:sz w:val="36"/>
          <w:szCs w:val="36"/>
        </w:rPr>
        <w:t>etails</w:t>
      </w:r>
      <w:bookmarkEnd w:id="21"/>
      <w:bookmarkEnd w:id="22"/>
    </w:p>
    <w:p w14:paraId="08CEE751" w14:textId="2B0298FA" w:rsidR="002F62A7" w:rsidRDefault="000F7CB2" w:rsidP="00555337">
      <w:pPr>
        <w:jc w:val="both"/>
        <w:rPr>
          <w:rFonts w:ascii="Arial" w:hAnsi="Arial" w:cs="Arial"/>
          <w:color w:val="000000" w:themeColor="text1"/>
          <w:sz w:val="24"/>
          <w:szCs w:val="24"/>
        </w:rPr>
      </w:pPr>
      <w:r w:rsidRPr="790FA458">
        <w:rPr>
          <w:rFonts w:ascii="Arial" w:hAnsi="Arial" w:cs="Arial"/>
          <w:color w:val="000000" w:themeColor="text1"/>
          <w:sz w:val="24"/>
          <w:szCs w:val="24"/>
        </w:rPr>
        <w:t>In this section describe all the projects that compose the automated process. For each project, describe the workflow(s) in the logical order that they are called in. If the workflow is a flowchart, also include the exported image from Studio.</w:t>
      </w:r>
    </w:p>
    <w:p w14:paraId="1DB368E4" w14:textId="77777777" w:rsidR="002B0AB8" w:rsidRDefault="002B0AB8" w:rsidP="00555337">
      <w:pPr>
        <w:jc w:val="both"/>
        <w:rPr>
          <w:rFonts w:ascii="Arial" w:hAnsi="Arial" w:cs="Arial"/>
          <w:color w:val="000000" w:themeColor="text1"/>
          <w:sz w:val="24"/>
          <w:szCs w:val="24"/>
        </w:rPr>
      </w:pPr>
    </w:p>
    <w:p w14:paraId="06964EF6" w14:textId="2A7A4946" w:rsidR="001255A0" w:rsidRPr="009251F3" w:rsidRDefault="00893BA3" w:rsidP="790FA458">
      <w:pPr>
        <w:pStyle w:val="Heading3"/>
        <w:ind w:left="0" w:firstLine="0"/>
        <w:rPr>
          <w:rFonts w:ascii="Arial" w:hAnsi="Arial" w:cs="Arial"/>
          <w:color w:val="365F91" w:themeColor="accent1" w:themeShade="BF"/>
        </w:rPr>
      </w:pPr>
      <w:bookmarkStart w:id="23" w:name="_Toc64979469"/>
      <w:bookmarkStart w:id="24" w:name="_Toc121148224"/>
      <w:r w:rsidRPr="790FA458">
        <w:rPr>
          <w:rFonts w:ascii="Arial" w:hAnsi="Arial" w:cs="Arial"/>
          <w:color w:val="365F91" w:themeColor="accent1" w:themeShade="BF"/>
        </w:rPr>
        <w:t>4</w:t>
      </w:r>
      <w:r w:rsidR="002F62A7" w:rsidRPr="790FA458">
        <w:rPr>
          <w:rFonts w:ascii="Arial" w:hAnsi="Arial" w:cs="Arial"/>
          <w:color w:val="365F91" w:themeColor="accent1" w:themeShade="BF"/>
        </w:rPr>
        <w:t>.</w:t>
      </w:r>
      <w:r w:rsidRPr="790FA458">
        <w:rPr>
          <w:rFonts w:ascii="Arial" w:hAnsi="Arial" w:cs="Arial"/>
          <w:color w:val="365F91" w:themeColor="accent1" w:themeShade="BF"/>
        </w:rPr>
        <w:t>1</w:t>
      </w:r>
      <w:r w:rsidR="00F710FD" w:rsidRPr="790FA458">
        <w:rPr>
          <w:rFonts w:ascii="Arial" w:hAnsi="Arial" w:cs="Arial"/>
          <w:color w:val="365F91" w:themeColor="accent1" w:themeShade="BF"/>
        </w:rPr>
        <w:t>.</w:t>
      </w:r>
      <w:r w:rsidR="002F62A7" w:rsidRPr="790FA458">
        <w:rPr>
          <w:rFonts w:ascii="Arial" w:hAnsi="Arial" w:cs="Arial"/>
          <w:color w:val="365F91" w:themeColor="accent1" w:themeShade="BF"/>
        </w:rPr>
        <w:t xml:space="preserve"> </w:t>
      </w:r>
      <w:r w:rsidR="000F7CB2" w:rsidRPr="790FA458">
        <w:rPr>
          <w:rFonts w:ascii="Arial" w:hAnsi="Arial" w:cs="Arial"/>
          <w:color w:val="365F91" w:themeColor="accent1" w:themeShade="BF"/>
        </w:rPr>
        <w:t>Project Name</w:t>
      </w:r>
      <w:r w:rsidR="00185480" w:rsidRPr="790FA458">
        <w:rPr>
          <w:rFonts w:ascii="Arial" w:hAnsi="Arial" w:cs="Arial"/>
          <w:color w:val="365F91" w:themeColor="accent1" w:themeShade="BF"/>
        </w:rPr>
        <w:t>:</w:t>
      </w:r>
      <w:r w:rsidR="0068737E" w:rsidRPr="790FA458">
        <w:rPr>
          <w:rFonts w:ascii="Arial" w:hAnsi="Arial" w:cs="Arial"/>
          <w:color w:val="365F91" w:themeColor="accent1" w:themeShade="BF"/>
        </w:rPr>
        <w:t xml:space="preserve"> </w:t>
      </w:r>
      <w:bookmarkEnd w:id="23"/>
      <w:proofErr w:type="spellStart"/>
      <w:r w:rsidR="009A0AAA">
        <w:rPr>
          <w:rFonts w:ascii="Arial" w:hAnsi="Arial" w:cs="Arial"/>
          <w:color w:val="365F91" w:themeColor="accent1" w:themeShade="BF"/>
        </w:rPr>
        <w:t>AM_AOPA_</w:t>
      </w:r>
      <w:r w:rsidR="009A0AAA" w:rsidRPr="009A0AAA">
        <w:rPr>
          <w:rFonts w:ascii="Arial" w:hAnsi="Arial" w:cs="Arial"/>
          <w:color w:val="365F91" w:themeColor="accent1" w:themeShade="BF"/>
        </w:rPr>
        <w:t>ABPDailyReportCEO</w:t>
      </w:r>
      <w:bookmarkEnd w:id="24"/>
      <w:proofErr w:type="spellEnd"/>
    </w:p>
    <w:tbl>
      <w:tblPr>
        <w:tblStyle w:val="GridTable6Colorful-Accent1"/>
        <w:tblW w:w="9021" w:type="dxa"/>
        <w:tblLayout w:type="fixed"/>
        <w:tblLook w:val="0400" w:firstRow="0" w:lastRow="0" w:firstColumn="0" w:lastColumn="0" w:noHBand="0" w:noVBand="1"/>
      </w:tblPr>
      <w:tblGrid>
        <w:gridCol w:w="625"/>
        <w:gridCol w:w="3600"/>
        <w:gridCol w:w="4796"/>
      </w:tblGrid>
      <w:tr w:rsidR="000776DB" w:rsidRPr="00026574" w14:paraId="4BB18B07"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shd w:val="clear" w:color="auto" w:fill="365F91" w:themeFill="accent1" w:themeFillShade="BF"/>
          </w:tcPr>
          <w:p w14:paraId="6F38E4F4"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t>
            </w:r>
          </w:p>
        </w:tc>
        <w:tc>
          <w:tcPr>
            <w:tcW w:w="3600" w:type="dxa"/>
            <w:shd w:val="clear" w:color="auto" w:fill="365F91" w:themeFill="accent1" w:themeFillShade="BF"/>
          </w:tcPr>
          <w:p w14:paraId="74B44898"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Item name</w:t>
            </w:r>
          </w:p>
        </w:tc>
        <w:tc>
          <w:tcPr>
            <w:tcW w:w="4796" w:type="dxa"/>
            <w:shd w:val="clear" w:color="auto" w:fill="365F91" w:themeFill="accent1" w:themeFillShade="BF"/>
          </w:tcPr>
          <w:p w14:paraId="4351D50C"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 xml:space="preserve">Details </w:t>
            </w:r>
          </w:p>
          <w:p w14:paraId="35670181" w14:textId="77777777" w:rsidR="00F605B8" w:rsidRPr="00026574" w:rsidRDefault="000F7CB2">
            <w:pPr>
              <w:rPr>
                <w:rFonts w:ascii="Arial" w:hAnsi="Arial" w:cs="Arial"/>
                <w:color w:val="000000" w:themeColor="text1"/>
                <w:sz w:val="24"/>
                <w:szCs w:val="24"/>
              </w:rPr>
            </w:pPr>
            <w:r w:rsidRPr="790FA458">
              <w:rPr>
                <w:rFonts w:ascii="Arial" w:hAnsi="Arial" w:cs="Arial"/>
                <w:color w:val="FFFFFF" w:themeColor="background1"/>
                <w:sz w:val="24"/>
                <w:szCs w:val="24"/>
              </w:rPr>
              <w:t>(Fill in with free text. If not applicable, mark the field as “n/a. No empty fields.)</w:t>
            </w:r>
          </w:p>
        </w:tc>
      </w:tr>
      <w:tr w:rsidR="000776DB" w:rsidRPr="00026574" w14:paraId="701220A2" w14:textId="77777777" w:rsidTr="790FA458">
        <w:tc>
          <w:tcPr>
            <w:tcW w:w="625" w:type="dxa"/>
          </w:tcPr>
          <w:p w14:paraId="752F6B39"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w:t>
            </w:r>
          </w:p>
        </w:tc>
        <w:tc>
          <w:tcPr>
            <w:tcW w:w="3600" w:type="dxa"/>
          </w:tcPr>
          <w:p w14:paraId="3731683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Environment used for development </w:t>
            </w:r>
          </w:p>
          <w:p w14:paraId="7D76C44A"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color w:val="000000" w:themeColor="text1"/>
                <w:sz w:val="24"/>
                <w:szCs w:val="24"/>
              </w:rPr>
              <w:t>(</w:t>
            </w:r>
            <w:proofErr w:type="gramStart"/>
            <w:r w:rsidRPr="790FA458">
              <w:rPr>
                <w:rFonts w:ascii="Arial" w:hAnsi="Arial" w:cs="Arial"/>
                <w:color w:val="000000" w:themeColor="text1"/>
                <w:sz w:val="24"/>
                <w:szCs w:val="24"/>
              </w:rPr>
              <w:t>name</w:t>
            </w:r>
            <w:proofErr w:type="gramEnd"/>
            <w:r w:rsidRPr="790FA458">
              <w:rPr>
                <w:rFonts w:ascii="Arial" w:hAnsi="Arial" w:cs="Arial"/>
                <w:color w:val="000000" w:themeColor="text1"/>
                <w:sz w:val="24"/>
                <w:szCs w:val="24"/>
              </w:rPr>
              <w:t xml:space="preserve">, location, configuration details </w:t>
            </w:r>
            <w:proofErr w:type="spellStart"/>
            <w:r w:rsidRPr="790FA458">
              <w:rPr>
                <w:rFonts w:ascii="Arial" w:hAnsi="Arial" w:cs="Arial"/>
                <w:color w:val="000000" w:themeColor="text1"/>
                <w:sz w:val="24"/>
                <w:szCs w:val="24"/>
              </w:rPr>
              <w:t>etc</w:t>
            </w:r>
            <w:proofErr w:type="spellEnd"/>
            <w:r w:rsidRPr="790FA458">
              <w:rPr>
                <w:rFonts w:ascii="Arial" w:hAnsi="Arial" w:cs="Arial"/>
                <w:color w:val="000000" w:themeColor="text1"/>
                <w:sz w:val="24"/>
                <w:szCs w:val="24"/>
              </w:rPr>
              <w:t>)</w:t>
            </w:r>
          </w:p>
        </w:tc>
        <w:tc>
          <w:tcPr>
            <w:tcW w:w="4796" w:type="dxa"/>
          </w:tcPr>
          <w:p w14:paraId="05246890" w14:textId="4165CD87" w:rsidR="00F605B8" w:rsidRPr="007448C3" w:rsidRDefault="002C66E4">
            <w:pPr>
              <w:rPr>
                <w:rFonts w:ascii="Arial" w:hAnsi="Arial" w:cs="Arial"/>
                <w:color w:val="auto"/>
                <w:sz w:val="24"/>
                <w:szCs w:val="24"/>
              </w:rPr>
            </w:pPr>
            <w:r w:rsidRPr="007448C3">
              <w:rPr>
                <w:rFonts w:ascii="Arial" w:hAnsi="Arial" w:cs="Arial"/>
                <w:color w:val="auto"/>
                <w:sz w:val="24"/>
                <w:szCs w:val="24"/>
              </w:rPr>
              <w:t>EAZYBOT</w:t>
            </w:r>
          </w:p>
          <w:p w14:paraId="50553654" w14:textId="672DB8A7" w:rsidR="002C66E4" w:rsidRPr="007448C3" w:rsidRDefault="002C66E4">
            <w:pPr>
              <w:rPr>
                <w:rFonts w:ascii="Arial" w:hAnsi="Arial" w:cs="Arial"/>
                <w:color w:val="auto"/>
                <w:sz w:val="24"/>
                <w:szCs w:val="24"/>
              </w:rPr>
            </w:pPr>
          </w:p>
        </w:tc>
      </w:tr>
      <w:tr w:rsidR="000776DB" w:rsidRPr="00026574" w14:paraId="48FAF120"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027AEB2E"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2</w:t>
            </w:r>
          </w:p>
        </w:tc>
        <w:tc>
          <w:tcPr>
            <w:tcW w:w="3600" w:type="dxa"/>
          </w:tcPr>
          <w:p w14:paraId="409CEECC"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Environment prerequisites</w:t>
            </w:r>
          </w:p>
          <w:p w14:paraId="5F81CC98" w14:textId="77777777" w:rsidR="00F605B8" w:rsidRPr="00026574" w:rsidRDefault="000F7CB2">
            <w:pPr>
              <w:rPr>
                <w:rFonts w:ascii="Arial" w:hAnsi="Arial" w:cs="Arial"/>
                <w:color w:val="000000" w:themeColor="text1"/>
                <w:sz w:val="24"/>
                <w:szCs w:val="24"/>
              </w:rPr>
            </w:pPr>
            <w:r w:rsidRPr="790FA458">
              <w:rPr>
                <w:rFonts w:ascii="Arial" w:hAnsi="Arial" w:cs="Arial"/>
                <w:color w:val="000000" w:themeColor="text1"/>
                <w:sz w:val="24"/>
                <w:szCs w:val="24"/>
              </w:rPr>
              <w:t>(OS details, libraries, required apps)</w:t>
            </w:r>
          </w:p>
        </w:tc>
        <w:tc>
          <w:tcPr>
            <w:tcW w:w="4796" w:type="dxa"/>
          </w:tcPr>
          <w:p w14:paraId="1192D4D0" w14:textId="6BE3A000" w:rsidR="00F605B8" w:rsidRPr="007448C3" w:rsidRDefault="009B453F">
            <w:pPr>
              <w:rPr>
                <w:rFonts w:ascii="Arial" w:hAnsi="Arial" w:cs="Arial"/>
                <w:color w:val="auto"/>
                <w:sz w:val="24"/>
                <w:szCs w:val="24"/>
              </w:rPr>
            </w:pPr>
            <w:r w:rsidRPr="007448C3">
              <w:rPr>
                <w:rFonts w:ascii="Arial" w:hAnsi="Arial" w:cs="Arial"/>
                <w:color w:val="auto"/>
                <w:sz w:val="24"/>
                <w:szCs w:val="24"/>
              </w:rPr>
              <w:t>Window</w:t>
            </w:r>
            <w:r w:rsidR="00C51BE3">
              <w:rPr>
                <w:rFonts w:ascii="Arial" w:hAnsi="Arial" w:cs="Arial"/>
                <w:color w:val="auto"/>
                <w:sz w:val="24"/>
                <w:szCs w:val="24"/>
              </w:rPr>
              <w:t>s</w:t>
            </w:r>
            <w:r w:rsidRPr="007448C3">
              <w:rPr>
                <w:rFonts w:ascii="Arial" w:hAnsi="Arial" w:cs="Arial"/>
                <w:color w:val="auto"/>
                <w:sz w:val="24"/>
                <w:szCs w:val="24"/>
              </w:rPr>
              <w:t xml:space="preserve"> </w:t>
            </w:r>
            <w:r w:rsidR="00D87CEF" w:rsidRPr="007448C3">
              <w:rPr>
                <w:rFonts w:ascii="Arial" w:hAnsi="Arial" w:cs="Arial"/>
                <w:color w:val="auto"/>
                <w:sz w:val="24"/>
                <w:szCs w:val="24"/>
              </w:rPr>
              <w:t>10</w:t>
            </w:r>
            <w:r w:rsidRPr="007448C3">
              <w:rPr>
                <w:rFonts w:ascii="Arial" w:hAnsi="Arial" w:cs="Arial"/>
                <w:color w:val="auto"/>
                <w:sz w:val="24"/>
                <w:szCs w:val="24"/>
              </w:rPr>
              <w:t xml:space="preserve">, </w:t>
            </w:r>
            <w:r w:rsidR="00C51BE3">
              <w:rPr>
                <w:rFonts w:ascii="Arial" w:hAnsi="Arial" w:cs="Arial"/>
                <w:color w:val="auto"/>
                <w:sz w:val="24"/>
                <w:szCs w:val="24"/>
              </w:rPr>
              <w:t xml:space="preserve">Chrome Browser, </w:t>
            </w:r>
            <w:r w:rsidRPr="007448C3">
              <w:rPr>
                <w:rFonts w:ascii="Arial" w:hAnsi="Arial" w:cs="Arial"/>
                <w:color w:val="auto"/>
                <w:sz w:val="24"/>
                <w:szCs w:val="24"/>
              </w:rPr>
              <w:t>Folder to store UiPath process</w:t>
            </w:r>
            <w:r w:rsidR="00C51BE3">
              <w:rPr>
                <w:rFonts w:ascii="Arial" w:hAnsi="Arial" w:cs="Arial"/>
                <w:color w:val="auto"/>
                <w:sz w:val="24"/>
                <w:szCs w:val="24"/>
              </w:rPr>
              <w:t xml:space="preserve"> and files</w:t>
            </w:r>
            <w:r w:rsidRPr="007448C3">
              <w:rPr>
                <w:rFonts w:ascii="Arial" w:hAnsi="Arial" w:cs="Arial"/>
                <w:color w:val="auto"/>
                <w:sz w:val="24"/>
                <w:szCs w:val="24"/>
              </w:rPr>
              <w:t>, Outlook</w:t>
            </w:r>
          </w:p>
        </w:tc>
      </w:tr>
      <w:tr w:rsidR="000776DB" w:rsidRPr="00026574" w14:paraId="5ADED93B" w14:textId="77777777" w:rsidTr="790FA458">
        <w:tc>
          <w:tcPr>
            <w:tcW w:w="625" w:type="dxa"/>
          </w:tcPr>
          <w:p w14:paraId="5E012FF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3</w:t>
            </w:r>
          </w:p>
        </w:tc>
        <w:tc>
          <w:tcPr>
            <w:tcW w:w="3600" w:type="dxa"/>
          </w:tcPr>
          <w:p w14:paraId="6E9AF52B"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Logging level</w:t>
            </w:r>
          </w:p>
        </w:tc>
        <w:tc>
          <w:tcPr>
            <w:tcW w:w="4796" w:type="dxa"/>
          </w:tcPr>
          <w:p w14:paraId="49BC60EA" w14:textId="167E230D" w:rsidR="00F605B8" w:rsidRPr="007448C3" w:rsidRDefault="00D52D98">
            <w:pPr>
              <w:rPr>
                <w:rFonts w:ascii="Arial" w:hAnsi="Arial" w:cs="Arial"/>
                <w:color w:val="auto"/>
                <w:sz w:val="24"/>
                <w:szCs w:val="24"/>
              </w:rPr>
            </w:pPr>
            <w:r w:rsidRPr="007448C3">
              <w:rPr>
                <w:rFonts w:ascii="Arial" w:hAnsi="Arial" w:cs="Arial"/>
                <w:color w:val="auto"/>
                <w:sz w:val="24"/>
                <w:szCs w:val="24"/>
              </w:rPr>
              <w:t>Information</w:t>
            </w:r>
          </w:p>
        </w:tc>
      </w:tr>
      <w:tr w:rsidR="000776DB" w:rsidRPr="00026574" w14:paraId="0C16BFB5"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32409FA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4</w:t>
            </w:r>
          </w:p>
        </w:tc>
        <w:tc>
          <w:tcPr>
            <w:tcW w:w="3600" w:type="dxa"/>
          </w:tcPr>
          <w:p w14:paraId="743A7142"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Details about automation </w:t>
            </w:r>
            <w:r w:rsidRPr="790FA458">
              <w:rPr>
                <w:rFonts w:ascii="Arial" w:hAnsi="Arial" w:cs="Arial"/>
                <w:color w:val="000000" w:themeColor="text1"/>
                <w:sz w:val="24"/>
                <w:szCs w:val="24"/>
              </w:rPr>
              <w:t>(if the apps were automated using UI Automation, Image &amp; Text)</w:t>
            </w:r>
          </w:p>
        </w:tc>
        <w:tc>
          <w:tcPr>
            <w:tcW w:w="4796" w:type="dxa"/>
          </w:tcPr>
          <w:p w14:paraId="0117E0C6" w14:textId="0E28AA82" w:rsidR="00F605B8" w:rsidRPr="007448C3" w:rsidRDefault="00C51BE3">
            <w:pPr>
              <w:rPr>
                <w:rFonts w:ascii="Arial" w:hAnsi="Arial" w:cs="Arial"/>
                <w:color w:val="auto"/>
                <w:sz w:val="24"/>
                <w:szCs w:val="24"/>
              </w:rPr>
            </w:pPr>
            <w:r>
              <w:rPr>
                <w:rFonts w:ascii="Arial" w:hAnsi="Arial" w:cs="Arial"/>
                <w:color w:val="auto"/>
                <w:sz w:val="24"/>
                <w:szCs w:val="24"/>
              </w:rPr>
              <w:t xml:space="preserve">This process </w:t>
            </w:r>
          </w:p>
        </w:tc>
      </w:tr>
      <w:tr w:rsidR="000776DB" w:rsidRPr="00026574" w14:paraId="40A6B63C" w14:textId="77777777" w:rsidTr="790FA458">
        <w:tc>
          <w:tcPr>
            <w:tcW w:w="625" w:type="dxa"/>
          </w:tcPr>
          <w:p w14:paraId="5FC549EF"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5</w:t>
            </w:r>
          </w:p>
        </w:tc>
        <w:tc>
          <w:tcPr>
            <w:tcW w:w="3600" w:type="dxa"/>
          </w:tcPr>
          <w:p w14:paraId="2EB25098" w14:textId="1360B615"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In case of </w:t>
            </w:r>
            <w:r w:rsidR="008E5855" w:rsidRPr="790FA458">
              <w:rPr>
                <w:rFonts w:ascii="Arial" w:hAnsi="Arial" w:cs="Arial"/>
                <w:b/>
                <w:bCs/>
                <w:color w:val="000000" w:themeColor="text1"/>
                <w:sz w:val="24"/>
                <w:szCs w:val="24"/>
              </w:rPr>
              <w:t>Attended</w:t>
            </w:r>
            <w:r w:rsidRPr="790FA458">
              <w:rPr>
                <w:rFonts w:ascii="Arial" w:hAnsi="Arial" w:cs="Arial"/>
                <w:b/>
                <w:bCs/>
                <w:color w:val="000000" w:themeColor="text1"/>
                <w:sz w:val="24"/>
                <w:szCs w:val="24"/>
              </w:rPr>
              <w:t xml:space="preserve">, can the user operate the computer while the robot is running? </w:t>
            </w:r>
          </w:p>
        </w:tc>
        <w:tc>
          <w:tcPr>
            <w:tcW w:w="4796" w:type="dxa"/>
          </w:tcPr>
          <w:p w14:paraId="09CAB5A2" w14:textId="30A080A1" w:rsidR="00F605B8" w:rsidRPr="00FE34C4" w:rsidRDefault="008E5855">
            <w:pPr>
              <w:rPr>
                <w:rFonts w:ascii="Arial" w:hAnsi="Arial" w:cs="Arial"/>
                <w:color w:val="auto"/>
                <w:sz w:val="24"/>
                <w:szCs w:val="24"/>
              </w:rPr>
            </w:pPr>
            <w:r w:rsidRPr="00FE34C4">
              <w:rPr>
                <w:rFonts w:ascii="Arial" w:hAnsi="Arial" w:cs="Arial"/>
                <w:color w:val="auto"/>
                <w:sz w:val="24"/>
                <w:szCs w:val="24"/>
              </w:rPr>
              <w:t>No</w:t>
            </w:r>
          </w:p>
        </w:tc>
      </w:tr>
      <w:tr w:rsidR="000776DB" w:rsidRPr="00026574" w14:paraId="15374C23"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56A9DFFB"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6</w:t>
            </w:r>
          </w:p>
        </w:tc>
        <w:tc>
          <w:tcPr>
            <w:tcW w:w="3600" w:type="dxa"/>
          </w:tcPr>
          <w:p w14:paraId="4E028543"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Repository for project</w:t>
            </w:r>
          </w:p>
          <w:p w14:paraId="51BF3674" w14:textId="77777777" w:rsidR="00F605B8" w:rsidRPr="00026574" w:rsidRDefault="000F7CB2">
            <w:pPr>
              <w:rPr>
                <w:rFonts w:ascii="Arial" w:hAnsi="Arial" w:cs="Arial"/>
                <w:color w:val="000000" w:themeColor="text1"/>
                <w:sz w:val="24"/>
                <w:szCs w:val="24"/>
              </w:rPr>
            </w:pPr>
            <w:r w:rsidRPr="790FA458">
              <w:rPr>
                <w:rFonts w:ascii="Arial" w:hAnsi="Arial" w:cs="Arial"/>
                <w:color w:val="000000" w:themeColor="text1"/>
                <w:sz w:val="24"/>
                <w:szCs w:val="24"/>
              </w:rPr>
              <w:t>(</w:t>
            </w:r>
            <w:proofErr w:type="gramStart"/>
            <w:r w:rsidRPr="790FA458">
              <w:rPr>
                <w:rFonts w:ascii="Arial" w:hAnsi="Arial" w:cs="Arial"/>
                <w:color w:val="000000" w:themeColor="text1"/>
                <w:sz w:val="24"/>
                <w:szCs w:val="24"/>
              </w:rPr>
              <w:t>where</w:t>
            </w:r>
            <w:proofErr w:type="gramEnd"/>
            <w:r w:rsidRPr="790FA458">
              <w:rPr>
                <w:rFonts w:ascii="Arial" w:hAnsi="Arial" w:cs="Arial"/>
                <w:color w:val="000000" w:themeColor="text1"/>
                <w:sz w:val="24"/>
                <w:szCs w:val="24"/>
              </w:rPr>
              <w:t xml:space="preserve"> the developed project is stored)</w:t>
            </w:r>
          </w:p>
        </w:tc>
        <w:tc>
          <w:tcPr>
            <w:tcW w:w="4796" w:type="dxa"/>
          </w:tcPr>
          <w:p w14:paraId="2F98D530" w14:textId="480B1713" w:rsidR="00D52D98" w:rsidRPr="00FE34C4" w:rsidRDefault="00F358CE">
            <w:pPr>
              <w:rPr>
                <w:rFonts w:ascii="Arial" w:hAnsi="Arial" w:cs="Arial"/>
                <w:color w:val="auto"/>
                <w:sz w:val="24"/>
                <w:szCs w:val="24"/>
              </w:rPr>
            </w:pPr>
            <w:r w:rsidRPr="00FE34C4">
              <w:rPr>
                <w:rFonts w:ascii="Arial" w:hAnsi="Arial" w:cs="Arial"/>
                <w:color w:val="auto"/>
                <w:sz w:val="24"/>
                <w:szCs w:val="24"/>
              </w:rPr>
              <w:t>Store at GitHub</w:t>
            </w:r>
            <w:r w:rsidR="00D87CEF" w:rsidRPr="00FE34C4">
              <w:rPr>
                <w:rFonts w:ascii="Arial" w:hAnsi="Arial" w:cs="Arial"/>
                <w:color w:val="auto"/>
                <w:sz w:val="24"/>
                <w:szCs w:val="24"/>
              </w:rPr>
              <w:t xml:space="preserve"> as a backup.</w:t>
            </w:r>
          </w:p>
        </w:tc>
      </w:tr>
      <w:tr w:rsidR="000776DB" w:rsidRPr="00026574" w14:paraId="77FB5C5C" w14:textId="77777777" w:rsidTr="790FA458">
        <w:tc>
          <w:tcPr>
            <w:tcW w:w="625" w:type="dxa"/>
          </w:tcPr>
          <w:p w14:paraId="057088F3"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7</w:t>
            </w:r>
          </w:p>
        </w:tc>
        <w:tc>
          <w:tcPr>
            <w:tcW w:w="3600" w:type="dxa"/>
          </w:tcPr>
          <w:p w14:paraId="49428886"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 xml:space="preserve">List of reused components </w:t>
            </w:r>
          </w:p>
        </w:tc>
        <w:tc>
          <w:tcPr>
            <w:tcW w:w="4796" w:type="dxa"/>
          </w:tcPr>
          <w:p w14:paraId="187C6A01" w14:textId="1AE9B203" w:rsidR="00F605B8" w:rsidRPr="00FE34C4" w:rsidRDefault="008E5855" w:rsidP="00D52D98">
            <w:pPr>
              <w:keepNext/>
              <w:widowControl w:val="0"/>
              <w:pBdr>
                <w:top w:val="nil"/>
                <w:left w:val="nil"/>
                <w:bottom w:val="nil"/>
                <w:right w:val="nil"/>
                <w:between w:val="nil"/>
              </w:pBdr>
              <w:rPr>
                <w:rFonts w:ascii="Arial" w:eastAsia="Ubuntu" w:hAnsi="Arial" w:cs="Arial"/>
                <w:color w:val="auto"/>
                <w:sz w:val="24"/>
                <w:szCs w:val="24"/>
              </w:rPr>
            </w:pPr>
            <w:r w:rsidRPr="00FE34C4">
              <w:rPr>
                <w:rFonts w:ascii="Arial" w:eastAsia="Ubuntu" w:hAnsi="Arial" w:cs="Arial"/>
                <w:color w:val="auto"/>
                <w:sz w:val="24"/>
                <w:szCs w:val="24"/>
              </w:rPr>
              <w:t>N</w:t>
            </w:r>
            <w:r w:rsidR="002C66E4" w:rsidRPr="00FE34C4">
              <w:rPr>
                <w:rFonts w:ascii="Arial" w:eastAsia="Ubuntu" w:hAnsi="Arial" w:cs="Arial"/>
                <w:color w:val="auto"/>
                <w:sz w:val="24"/>
                <w:szCs w:val="24"/>
              </w:rPr>
              <w:t>/A</w:t>
            </w:r>
          </w:p>
        </w:tc>
      </w:tr>
      <w:tr w:rsidR="000776DB" w:rsidRPr="00026574" w14:paraId="0B73CFD0"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011337E0"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lastRenderedPageBreak/>
              <w:t>8</w:t>
            </w:r>
          </w:p>
        </w:tc>
        <w:tc>
          <w:tcPr>
            <w:tcW w:w="3600" w:type="dxa"/>
          </w:tcPr>
          <w:p w14:paraId="595348FE"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Custom logs defined in the workflows</w:t>
            </w:r>
          </w:p>
          <w:p w14:paraId="6B241017"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w:t>
            </w:r>
            <w:proofErr w:type="gramStart"/>
            <w:r w:rsidRPr="790FA458">
              <w:rPr>
                <w:rFonts w:ascii="Arial" w:hAnsi="Arial" w:cs="Arial"/>
                <w:color w:val="000000" w:themeColor="text1"/>
                <w:sz w:val="24"/>
                <w:szCs w:val="24"/>
              </w:rPr>
              <w:t>where</w:t>
            </w:r>
            <w:proofErr w:type="gramEnd"/>
            <w:r w:rsidRPr="790FA458">
              <w:rPr>
                <w:rFonts w:ascii="Arial" w:hAnsi="Arial" w:cs="Arial"/>
                <w:color w:val="000000" w:themeColor="text1"/>
                <w:sz w:val="24"/>
                <w:szCs w:val="24"/>
              </w:rPr>
              <w:t xml:space="preserve"> Throw Activity was used or custom log message was defined</w:t>
            </w:r>
            <w:r w:rsidRPr="790FA458">
              <w:rPr>
                <w:rFonts w:ascii="Arial" w:hAnsi="Arial" w:cs="Arial"/>
                <w:b/>
                <w:bCs/>
                <w:color w:val="000000" w:themeColor="text1"/>
                <w:sz w:val="24"/>
                <w:szCs w:val="24"/>
              </w:rPr>
              <w:t>)</w:t>
            </w:r>
          </w:p>
        </w:tc>
        <w:tc>
          <w:tcPr>
            <w:tcW w:w="4796" w:type="dxa"/>
          </w:tcPr>
          <w:p w14:paraId="618A2329" w14:textId="2132CFAD" w:rsidR="00F605B8" w:rsidRPr="00026574" w:rsidRDefault="00D52D98" w:rsidP="00D52D98">
            <w:pPr>
              <w:rPr>
                <w:rFonts w:ascii="Arial" w:hAnsi="Arial" w:cs="Arial"/>
                <w:color w:val="A6A6A6" w:themeColor="background1" w:themeShade="A6"/>
                <w:sz w:val="24"/>
                <w:szCs w:val="24"/>
              </w:rPr>
            </w:pPr>
            <w:r w:rsidRPr="00FE34C4">
              <w:rPr>
                <w:rFonts w:ascii="Arial" w:hAnsi="Arial" w:cs="Arial"/>
                <w:color w:val="auto"/>
                <w:sz w:val="24"/>
                <w:szCs w:val="24"/>
              </w:rPr>
              <w:t xml:space="preserve">Log </w:t>
            </w:r>
            <w:proofErr w:type="gramStart"/>
            <w:r w:rsidRPr="00FE34C4">
              <w:rPr>
                <w:rFonts w:ascii="Arial" w:hAnsi="Arial" w:cs="Arial"/>
                <w:color w:val="auto"/>
                <w:sz w:val="24"/>
                <w:szCs w:val="24"/>
              </w:rPr>
              <w:t>message</w:t>
            </w:r>
            <w:proofErr w:type="gramEnd"/>
            <w:r w:rsidRPr="00FE34C4">
              <w:rPr>
                <w:rFonts w:ascii="Arial" w:hAnsi="Arial" w:cs="Arial"/>
                <w:color w:val="auto"/>
                <w:sz w:val="24"/>
                <w:szCs w:val="24"/>
              </w:rPr>
              <w:t xml:space="preserve"> are used when process started &amp; process ended.</w:t>
            </w:r>
          </w:p>
        </w:tc>
      </w:tr>
      <w:tr w:rsidR="000776DB" w:rsidRPr="00026574" w14:paraId="4011F58A" w14:textId="77777777" w:rsidTr="790FA458">
        <w:tc>
          <w:tcPr>
            <w:tcW w:w="625" w:type="dxa"/>
          </w:tcPr>
          <w:p w14:paraId="74F811F6"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9</w:t>
            </w:r>
          </w:p>
        </w:tc>
        <w:tc>
          <w:tcPr>
            <w:tcW w:w="3600" w:type="dxa"/>
          </w:tcPr>
          <w:p w14:paraId="6BD5FB6E"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Frequent errors found in the development phase</w:t>
            </w:r>
          </w:p>
        </w:tc>
        <w:tc>
          <w:tcPr>
            <w:tcW w:w="4796" w:type="dxa"/>
          </w:tcPr>
          <w:p w14:paraId="4F5BED58" w14:textId="77777777" w:rsidR="007448C3" w:rsidRDefault="00556DF5" w:rsidP="00556DF5">
            <w:pPr>
              <w:rPr>
                <w:rFonts w:ascii="Arial" w:hAnsi="Arial" w:cs="Arial"/>
                <w:color w:val="auto"/>
                <w:sz w:val="24"/>
                <w:szCs w:val="24"/>
              </w:rPr>
            </w:pPr>
            <w:r>
              <w:rPr>
                <w:rFonts w:ascii="Arial" w:hAnsi="Arial" w:cs="Arial"/>
                <w:color w:val="auto"/>
                <w:sz w:val="24"/>
                <w:szCs w:val="24"/>
              </w:rPr>
              <w:t>Tableau server error (login error or page loading error), rendering .PDF download unsuccessfully. Rarely happens.</w:t>
            </w:r>
          </w:p>
          <w:p w14:paraId="0B1BAEEA" w14:textId="4943F6B2" w:rsidR="00556DF5" w:rsidRPr="00026574" w:rsidRDefault="00556DF5" w:rsidP="00556DF5">
            <w:pPr>
              <w:rPr>
                <w:rFonts w:ascii="Arial" w:hAnsi="Arial" w:cs="Arial"/>
                <w:color w:val="A6A6A6" w:themeColor="background1" w:themeShade="A6"/>
                <w:sz w:val="24"/>
                <w:szCs w:val="24"/>
              </w:rPr>
            </w:pPr>
          </w:p>
        </w:tc>
      </w:tr>
      <w:tr w:rsidR="000776DB" w:rsidRPr="00026574" w14:paraId="22D22B95"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0C058142"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10</w:t>
            </w:r>
          </w:p>
        </w:tc>
        <w:tc>
          <w:tcPr>
            <w:tcW w:w="3600" w:type="dxa"/>
          </w:tcPr>
          <w:p w14:paraId="4A3C7773"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Workarounds used in the automation phase</w:t>
            </w:r>
          </w:p>
        </w:tc>
        <w:tc>
          <w:tcPr>
            <w:tcW w:w="4796" w:type="dxa"/>
          </w:tcPr>
          <w:p w14:paraId="3257BFBC" w14:textId="308DED3A" w:rsidR="00F605B8" w:rsidRPr="00FE34C4" w:rsidRDefault="00556DF5">
            <w:pPr>
              <w:rPr>
                <w:rFonts w:ascii="Arial" w:hAnsi="Arial" w:cs="Arial"/>
                <w:color w:val="auto"/>
                <w:sz w:val="24"/>
                <w:szCs w:val="24"/>
              </w:rPr>
            </w:pPr>
            <w:r>
              <w:rPr>
                <w:rFonts w:ascii="Arial" w:hAnsi="Arial" w:cs="Arial"/>
                <w:color w:val="auto"/>
                <w:sz w:val="24"/>
                <w:szCs w:val="24"/>
              </w:rPr>
              <w:t xml:space="preserve">Try catches have been built into the code to ensure the business process owner is informed of the error. The business process owner has the flexibility to </w:t>
            </w:r>
            <w:proofErr w:type="gramStart"/>
            <w:r>
              <w:rPr>
                <w:rFonts w:ascii="Arial" w:hAnsi="Arial" w:cs="Arial"/>
                <w:color w:val="auto"/>
                <w:sz w:val="24"/>
                <w:szCs w:val="24"/>
              </w:rPr>
              <w:t>entering</w:t>
            </w:r>
            <w:proofErr w:type="gramEnd"/>
            <w:r>
              <w:rPr>
                <w:rFonts w:ascii="Arial" w:hAnsi="Arial" w:cs="Arial"/>
                <w:color w:val="auto"/>
                <w:sz w:val="24"/>
                <w:szCs w:val="24"/>
              </w:rPr>
              <w:t xml:space="preserve"> Tableau separately to download the report himself/herself.</w:t>
            </w:r>
          </w:p>
          <w:p w14:paraId="5E5825CF" w14:textId="77777777" w:rsidR="007448C3" w:rsidRDefault="007448C3">
            <w:pPr>
              <w:rPr>
                <w:rFonts w:ascii="Arial" w:hAnsi="Arial" w:cs="Arial"/>
                <w:color w:val="A6A6A6" w:themeColor="background1" w:themeShade="A6"/>
                <w:sz w:val="24"/>
                <w:szCs w:val="24"/>
              </w:rPr>
            </w:pPr>
          </w:p>
          <w:p w14:paraId="0CBF52A5" w14:textId="4A40BFA6" w:rsidR="007448C3" w:rsidRPr="00026574" w:rsidRDefault="007448C3">
            <w:pPr>
              <w:rPr>
                <w:rFonts w:ascii="Arial" w:hAnsi="Arial" w:cs="Arial"/>
                <w:color w:val="A6A6A6" w:themeColor="background1" w:themeShade="A6"/>
                <w:sz w:val="24"/>
                <w:szCs w:val="24"/>
              </w:rPr>
            </w:pPr>
          </w:p>
        </w:tc>
      </w:tr>
      <w:tr w:rsidR="000776DB" w:rsidRPr="00026574" w14:paraId="0F8EF5BD" w14:textId="77777777" w:rsidTr="790FA458">
        <w:tc>
          <w:tcPr>
            <w:tcW w:w="625" w:type="dxa"/>
          </w:tcPr>
          <w:p w14:paraId="73DEA9F9"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11</w:t>
            </w:r>
          </w:p>
        </w:tc>
        <w:tc>
          <w:tcPr>
            <w:tcW w:w="3600" w:type="dxa"/>
          </w:tcPr>
          <w:p w14:paraId="402BB429" w14:textId="77777777" w:rsidR="00F605B8" w:rsidRPr="00556DF5" w:rsidRDefault="000F7CB2" w:rsidP="790FA458">
            <w:pPr>
              <w:rPr>
                <w:rFonts w:ascii="Arial" w:hAnsi="Arial" w:cs="Arial"/>
                <w:b/>
                <w:bCs/>
                <w:color w:val="000000" w:themeColor="text1"/>
                <w:sz w:val="24"/>
                <w:szCs w:val="24"/>
                <w:highlight w:val="yellow"/>
              </w:rPr>
            </w:pPr>
            <w:r w:rsidRPr="00556DF5">
              <w:rPr>
                <w:rFonts w:ascii="Arial" w:hAnsi="Arial" w:cs="Arial"/>
                <w:b/>
                <w:bCs/>
                <w:color w:val="000000" w:themeColor="text1"/>
                <w:sz w:val="24"/>
                <w:szCs w:val="24"/>
                <w:highlight w:val="yellow"/>
              </w:rPr>
              <w:t>Configuration method</w:t>
            </w:r>
          </w:p>
          <w:p w14:paraId="06894C5F" w14:textId="77777777" w:rsidR="00E0334C" w:rsidRDefault="000F7CB2">
            <w:pPr>
              <w:rPr>
                <w:rFonts w:ascii="Arial" w:hAnsi="Arial" w:cs="Arial"/>
                <w:color w:val="000000" w:themeColor="text1"/>
                <w:sz w:val="24"/>
                <w:szCs w:val="24"/>
                <w:highlight w:val="yellow"/>
              </w:rPr>
            </w:pPr>
            <w:r w:rsidRPr="00556DF5">
              <w:rPr>
                <w:rFonts w:ascii="Arial" w:hAnsi="Arial" w:cs="Arial"/>
                <w:color w:val="000000" w:themeColor="text1"/>
                <w:sz w:val="24"/>
                <w:szCs w:val="24"/>
                <w:highlight w:val="yellow"/>
              </w:rPr>
              <w:t>(</w:t>
            </w:r>
            <w:proofErr w:type="gramStart"/>
            <w:r w:rsidRPr="00556DF5">
              <w:rPr>
                <w:rFonts w:ascii="Arial" w:hAnsi="Arial" w:cs="Arial"/>
                <w:color w:val="000000" w:themeColor="text1"/>
                <w:sz w:val="24"/>
                <w:szCs w:val="24"/>
                <w:highlight w:val="yellow"/>
              </w:rPr>
              <w:t>assets</w:t>
            </w:r>
            <w:proofErr w:type="gramEnd"/>
            <w:r w:rsidRPr="00556DF5">
              <w:rPr>
                <w:rFonts w:ascii="Arial" w:hAnsi="Arial" w:cs="Arial"/>
                <w:color w:val="000000" w:themeColor="text1"/>
                <w:sz w:val="24"/>
                <w:szCs w:val="24"/>
                <w:highlight w:val="yellow"/>
              </w:rPr>
              <w:t xml:space="preserve">, excel file, </w:t>
            </w:r>
            <w:proofErr w:type="spellStart"/>
            <w:r w:rsidRPr="00556DF5">
              <w:rPr>
                <w:rFonts w:ascii="Arial" w:hAnsi="Arial" w:cs="Arial"/>
                <w:color w:val="000000" w:themeColor="text1"/>
                <w:sz w:val="24"/>
                <w:szCs w:val="24"/>
                <w:highlight w:val="yellow"/>
              </w:rPr>
              <w:t>Json</w:t>
            </w:r>
            <w:proofErr w:type="spellEnd"/>
            <w:r w:rsidRPr="00556DF5">
              <w:rPr>
                <w:rFonts w:ascii="Arial" w:hAnsi="Arial" w:cs="Arial"/>
                <w:color w:val="000000" w:themeColor="text1"/>
                <w:sz w:val="24"/>
                <w:szCs w:val="24"/>
                <w:highlight w:val="yellow"/>
              </w:rPr>
              <w:t xml:space="preserve"> file)</w:t>
            </w:r>
          </w:p>
          <w:p w14:paraId="23F43664" w14:textId="77777777" w:rsidR="00E0334C" w:rsidRDefault="00E0334C">
            <w:pPr>
              <w:rPr>
                <w:rFonts w:ascii="Arial" w:hAnsi="Arial" w:cs="Arial"/>
                <w:color w:val="000000" w:themeColor="text1"/>
                <w:sz w:val="24"/>
                <w:szCs w:val="24"/>
                <w:highlight w:val="yellow"/>
              </w:rPr>
            </w:pPr>
          </w:p>
          <w:p w14:paraId="67AB68BA" w14:textId="516AD201" w:rsidR="00E0334C" w:rsidRPr="00556DF5" w:rsidRDefault="00E0334C">
            <w:pPr>
              <w:rPr>
                <w:rFonts w:ascii="Arial" w:hAnsi="Arial" w:cs="Arial"/>
                <w:color w:val="000000" w:themeColor="text1"/>
                <w:sz w:val="24"/>
                <w:szCs w:val="24"/>
                <w:highlight w:val="yellow"/>
              </w:rPr>
            </w:pPr>
            <w:r>
              <w:rPr>
                <w:rFonts w:ascii="Arial" w:hAnsi="Arial" w:cs="Arial"/>
                <w:color w:val="000000" w:themeColor="text1"/>
                <w:sz w:val="24"/>
                <w:szCs w:val="24"/>
                <w:highlight w:val="yellow"/>
              </w:rPr>
              <w:t xml:space="preserve">*Assets = ask Ryan, since </w:t>
            </w:r>
            <w:proofErr w:type="gramStart"/>
            <w:r>
              <w:rPr>
                <w:rFonts w:ascii="Arial" w:hAnsi="Arial" w:cs="Arial"/>
                <w:color w:val="000000" w:themeColor="text1"/>
                <w:sz w:val="24"/>
                <w:szCs w:val="24"/>
                <w:highlight w:val="yellow"/>
              </w:rPr>
              <w:t>its</w:t>
            </w:r>
            <w:proofErr w:type="gramEnd"/>
            <w:r>
              <w:rPr>
                <w:rFonts w:ascii="Arial" w:hAnsi="Arial" w:cs="Arial"/>
                <w:color w:val="000000" w:themeColor="text1"/>
                <w:sz w:val="24"/>
                <w:szCs w:val="24"/>
                <w:highlight w:val="yellow"/>
              </w:rPr>
              <w:t xml:space="preserve"> involves </w:t>
            </w:r>
            <w:proofErr w:type="spellStart"/>
            <w:r>
              <w:rPr>
                <w:rFonts w:ascii="Arial" w:hAnsi="Arial" w:cs="Arial"/>
                <w:color w:val="000000" w:themeColor="text1"/>
                <w:sz w:val="24"/>
                <w:szCs w:val="24"/>
                <w:highlight w:val="yellow"/>
              </w:rPr>
              <w:t>Ochestrator</w:t>
            </w:r>
            <w:proofErr w:type="spellEnd"/>
          </w:p>
        </w:tc>
        <w:tc>
          <w:tcPr>
            <w:tcW w:w="4796" w:type="dxa"/>
          </w:tcPr>
          <w:p w14:paraId="3CC638B7" w14:textId="18CB9DEB" w:rsidR="00FE34C4" w:rsidRPr="00556DF5" w:rsidRDefault="00FE34C4">
            <w:pPr>
              <w:rPr>
                <w:rFonts w:ascii="Arial" w:hAnsi="Arial" w:cs="Arial"/>
                <w:color w:val="auto"/>
                <w:sz w:val="24"/>
                <w:szCs w:val="24"/>
                <w:highlight w:val="yellow"/>
              </w:rPr>
            </w:pPr>
            <w:r w:rsidRPr="00556DF5">
              <w:rPr>
                <w:rFonts w:ascii="Arial" w:hAnsi="Arial" w:cs="Arial"/>
                <w:color w:val="auto"/>
                <w:sz w:val="24"/>
                <w:szCs w:val="24"/>
                <w:highlight w:val="yellow"/>
              </w:rPr>
              <w:t xml:space="preserve">Arguments and </w:t>
            </w:r>
            <w:proofErr w:type="spellStart"/>
            <w:r w:rsidRPr="00556DF5">
              <w:rPr>
                <w:rFonts w:ascii="Arial" w:hAnsi="Arial" w:cs="Arial"/>
                <w:color w:val="auto"/>
                <w:sz w:val="24"/>
                <w:szCs w:val="24"/>
                <w:highlight w:val="yellow"/>
              </w:rPr>
              <w:t>assests</w:t>
            </w:r>
            <w:proofErr w:type="spellEnd"/>
            <w:r w:rsidRPr="00556DF5">
              <w:rPr>
                <w:rFonts w:ascii="Arial" w:hAnsi="Arial" w:cs="Arial"/>
                <w:color w:val="auto"/>
                <w:sz w:val="24"/>
                <w:szCs w:val="24"/>
                <w:highlight w:val="yellow"/>
              </w:rPr>
              <w:t xml:space="preserve"> declared in Studio</w:t>
            </w:r>
          </w:p>
          <w:p w14:paraId="5675F173" w14:textId="77777777" w:rsidR="00FE34C4" w:rsidRPr="00556DF5" w:rsidRDefault="00FE34C4">
            <w:pPr>
              <w:rPr>
                <w:rFonts w:ascii="Arial" w:hAnsi="Arial" w:cs="Arial"/>
                <w:color w:val="A6A6A6" w:themeColor="background1" w:themeShade="A6"/>
                <w:sz w:val="24"/>
                <w:szCs w:val="24"/>
                <w:highlight w:val="yellow"/>
              </w:rPr>
            </w:pPr>
          </w:p>
          <w:p w14:paraId="19616B59" w14:textId="3555EF33" w:rsidR="00F605B8" w:rsidRPr="00556DF5" w:rsidRDefault="007622B0">
            <w:pPr>
              <w:rPr>
                <w:rFonts w:ascii="Arial" w:hAnsi="Arial" w:cs="Arial"/>
                <w:color w:val="A6A6A6" w:themeColor="background1" w:themeShade="A6"/>
                <w:sz w:val="24"/>
                <w:szCs w:val="24"/>
                <w:highlight w:val="yellow"/>
              </w:rPr>
            </w:pPr>
            <w:r w:rsidRPr="00556DF5">
              <w:rPr>
                <w:rFonts w:ascii="Arial" w:hAnsi="Arial" w:cs="Arial"/>
                <w:color w:val="A6A6A6" w:themeColor="background1" w:themeShade="A6"/>
                <w:sz w:val="24"/>
                <w:szCs w:val="24"/>
                <w:highlight w:val="yellow"/>
              </w:rPr>
              <w:t xml:space="preserve">Config file found in </w:t>
            </w:r>
            <w:proofErr w:type="spellStart"/>
            <w:r w:rsidRPr="00556DF5">
              <w:rPr>
                <w:rFonts w:ascii="Arial" w:hAnsi="Arial" w:cs="Arial"/>
                <w:color w:val="A6A6A6" w:themeColor="background1" w:themeShade="A6"/>
                <w:sz w:val="24"/>
                <w:szCs w:val="24"/>
                <w:highlight w:val="yellow"/>
              </w:rPr>
              <w:t>EAZYBot</w:t>
            </w:r>
            <w:proofErr w:type="spellEnd"/>
            <w:r w:rsidRPr="00556DF5">
              <w:rPr>
                <w:rFonts w:ascii="Arial" w:hAnsi="Arial" w:cs="Arial"/>
                <w:color w:val="A6A6A6" w:themeColor="background1" w:themeShade="A6"/>
                <w:sz w:val="24"/>
                <w:szCs w:val="24"/>
                <w:highlight w:val="yellow"/>
              </w:rPr>
              <w:t>.</w:t>
            </w:r>
          </w:p>
          <w:p w14:paraId="7882A70D" w14:textId="77777777" w:rsidR="00BA21E8" w:rsidRPr="00556DF5" w:rsidRDefault="00BA21E8" w:rsidP="00BA21E8">
            <w:pPr>
              <w:pStyle w:val="ListParagraph"/>
              <w:numPr>
                <w:ilvl w:val="0"/>
                <w:numId w:val="4"/>
              </w:numPr>
              <w:rPr>
                <w:rFonts w:ascii="Arial" w:hAnsi="Arial" w:cs="Arial"/>
                <w:color w:val="A6A6A6" w:themeColor="background1" w:themeShade="A6"/>
                <w:sz w:val="24"/>
                <w:szCs w:val="24"/>
                <w:highlight w:val="yellow"/>
              </w:rPr>
            </w:pPr>
            <w:r w:rsidRPr="00556DF5">
              <w:rPr>
                <w:rFonts w:ascii="Arial" w:hAnsi="Arial" w:cs="Arial"/>
                <w:color w:val="A6A6A6" w:themeColor="background1" w:themeShade="A6"/>
                <w:sz w:val="24"/>
                <w:szCs w:val="24"/>
                <w:highlight w:val="yellow"/>
              </w:rPr>
              <w:t xml:space="preserve">NOTAM_Checker_Receipients1, </w:t>
            </w:r>
          </w:p>
          <w:p w14:paraId="311E7CB6" w14:textId="77777777" w:rsidR="00BA21E8" w:rsidRPr="00556DF5" w:rsidRDefault="00BA21E8" w:rsidP="00BA21E8">
            <w:pPr>
              <w:pStyle w:val="ListParagraph"/>
              <w:numPr>
                <w:ilvl w:val="0"/>
                <w:numId w:val="4"/>
              </w:numPr>
              <w:rPr>
                <w:rFonts w:ascii="Arial" w:hAnsi="Arial" w:cs="Arial"/>
                <w:color w:val="A6A6A6" w:themeColor="background1" w:themeShade="A6"/>
                <w:sz w:val="24"/>
                <w:szCs w:val="24"/>
                <w:highlight w:val="yellow"/>
              </w:rPr>
            </w:pPr>
            <w:r w:rsidRPr="00556DF5">
              <w:rPr>
                <w:rFonts w:ascii="Arial" w:hAnsi="Arial" w:cs="Arial"/>
                <w:color w:val="A6A6A6" w:themeColor="background1" w:themeShade="A6"/>
                <w:sz w:val="24"/>
                <w:szCs w:val="24"/>
                <w:highlight w:val="yellow"/>
              </w:rPr>
              <w:t>NOTAM_Checker_Receipients2</w:t>
            </w:r>
          </w:p>
          <w:p w14:paraId="35DD8DA0" w14:textId="7432A6CA" w:rsidR="00BA21E8" w:rsidRPr="00556DF5" w:rsidRDefault="00BA21E8" w:rsidP="00BA21E8">
            <w:pPr>
              <w:pStyle w:val="ListParagraph"/>
              <w:numPr>
                <w:ilvl w:val="0"/>
                <w:numId w:val="4"/>
              </w:numPr>
              <w:rPr>
                <w:rFonts w:ascii="Arial" w:hAnsi="Arial" w:cs="Arial"/>
                <w:color w:val="A6A6A6" w:themeColor="background1" w:themeShade="A6"/>
                <w:sz w:val="24"/>
                <w:szCs w:val="24"/>
                <w:highlight w:val="yellow"/>
              </w:rPr>
            </w:pPr>
            <w:proofErr w:type="spellStart"/>
            <w:r w:rsidRPr="00556DF5">
              <w:rPr>
                <w:rFonts w:ascii="Arial" w:hAnsi="Arial" w:cs="Arial"/>
                <w:color w:val="A6A6A6" w:themeColor="background1" w:themeShade="A6"/>
                <w:sz w:val="24"/>
                <w:szCs w:val="24"/>
                <w:highlight w:val="yellow"/>
              </w:rPr>
              <w:t>Timing_Receive_NOTAMEmail</w:t>
            </w:r>
            <w:proofErr w:type="spellEnd"/>
          </w:p>
        </w:tc>
      </w:tr>
      <w:tr w:rsidR="000776DB" w:rsidRPr="00026574" w14:paraId="1BA3BE92" w14:textId="77777777" w:rsidTr="790FA458">
        <w:trPr>
          <w:cnfStyle w:val="000000100000" w:firstRow="0" w:lastRow="0" w:firstColumn="0" w:lastColumn="0" w:oddVBand="0" w:evenVBand="0" w:oddHBand="1" w:evenHBand="0" w:firstRowFirstColumn="0" w:firstRowLastColumn="0" w:lastRowFirstColumn="0" w:lastRowLastColumn="0"/>
        </w:trPr>
        <w:tc>
          <w:tcPr>
            <w:tcW w:w="625" w:type="dxa"/>
          </w:tcPr>
          <w:p w14:paraId="7A76197D"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12</w:t>
            </w:r>
          </w:p>
        </w:tc>
        <w:tc>
          <w:tcPr>
            <w:tcW w:w="3600" w:type="dxa"/>
          </w:tcPr>
          <w:p w14:paraId="1FBCDBB4"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Configuration details</w:t>
            </w:r>
          </w:p>
          <w:p w14:paraId="2B4555A5" w14:textId="77777777" w:rsidR="00F605B8" w:rsidRPr="00026574" w:rsidRDefault="000F7CB2">
            <w:pPr>
              <w:rPr>
                <w:rFonts w:ascii="Arial" w:hAnsi="Arial" w:cs="Arial"/>
                <w:color w:val="000000" w:themeColor="text1"/>
                <w:sz w:val="24"/>
                <w:szCs w:val="24"/>
              </w:rPr>
            </w:pPr>
            <w:r w:rsidRPr="790FA458">
              <w:rPr>
                <w:rFonts w:ascii="Arial" w:hAnsi="Arial" w:cs="Arial"/>
                <w:color w:val="000000" w:themeColor="text1"/>
                <w:sz w:val="24"/>
                <w:szCs w:val="24"/>
              </w:rPr>
              <w:t>(</w:t>
            </w:r>
            <w:proofErr w:type="gramStart"/>
            <w:r w:rsidRPr="790FA458">
              <w:rPr>
                <w:rFonts w:ascii="Arial" w:hAnsi="Arial" w:cs="Arial"/>
                <w:color w:val="000000" w:themeColor="text1"/>
                <w:sz w:val="24"/>
                <w:szCs w:val="24"/>
              </w:rPr>
              <w:t>path</w:t>
            </w:r>
            <w:proofErr w:type="gramEnd"/>
            <w:r w:rsidRPr="790FA458">
              <w:rPr>
                <w:rFonts w:ascii="Arial" w:hAnsi="Arial" w:cs="Arial"/>
                <w:color w:val="000000" w:themeColor="text1"/>
                <w:sz w:val="24"/>
                <w:szCs w:val="24"/>
              </w:rPr>
              <w:t xml:space="preserve"> for input files, configuration Orchestrator assets used)</w:t>
            </w:r>
          </w:p>
        </w:tc>
        <w:tc>
          <w:tcPr>
            <w:tcW w:w="4796" w:type="dxa"/>
          </w:tcPr>
          <w:p w14:paraId="2CA0035E" w14:textId="517FACB8" w:rsidR="00FE34C4" w:rsidRPr="00556DF5" w:rsidRDefault="00FE34C4" w:rsidP="00FE34C4">
            <w:pPr>
              <w:rPr>
                <w:rFonts w:ascii="Arial" w:hAnsi="Arial" w:cs="Arial"/>
                <w:color w:val="auto"/>
                <w:sz w:val="24"/>
                <w:szCs w:val="24"/>
                <w:highlight w:val="yellow"/>
              </w:rPr>
            </w:pPr>
            <w:r w:rsidRPr="00556DF5">
              <w:rPr>
                <w:rFonts w:ascii="Arial" w:hAnsi="Arial" w:cs="Arial"/>
                <w:color w:val="auto"/>
                <w:sz w:val="24"/>
                <w:szCs w:val="24"/>
                <w:highlight w:val="yellow"/>
              </w:rPr>
              <w:t xml:space="preserve">Arguments and </w:t>
            </w:r>
            <w:proofErr w:type="spellStart"/>
            <w:r w:rsidRPr="00556DF5">
              <w:rPr>
                <w:rFonts w:ascii="Arial" w:hAnsi="Arial" w:cs="Arial"/>
                <w:color w:val="auto"/>
                <w:sz w:val="24"/>
                <w:szCs w:val="24"/>
                <w:highlight w:val="yellow"/>
              </w:rPr>
              <w:t>assests</w:t>
            </w:r>
            <w:proofErr w:type="spellEnd"/>
            <w:r w:rsidRPr="00556DF5">
              <w:rPr>
                <w:rFonts w:ascii="Arial" w:hAnsi="Arial" w:cs="Arial"/>
                <w:color w:val="auto"/>
                <w:sz w:val="24"/>
                <w:szCs w:val="24"/>
                <w:highlight w:val="yellow"/>
              </w:rPr>
              <w:t xml:space="preserve"> declared in Studio, </w:t>
            </w:r>
            <w:proofErr w:type="gramStart"/>
            <w:r w:rsidRPr="00556DF5">
              <w:rPr>
                <w:rFonts w:ascii="Arial" w:hAnsi="Arial" w:cs="Arial"/>
                <w:color w:val="auto"/>
                <w:sz w:val="24"/>
                <w:szCs w:val="24"/>
                <w:highlight w:val="yellow"/>
              </w:rPr>
              <w:t>exact..</w:t>
            </w:r>
            <w:proofErr w:type="gramEnd"/>
            <w:r w:rsidRPr="00556DF5">
              <w:rPr>
                <w:rFonts w:ascii="Arial" w:hAnsi="Arial" w:cs="Arial"/>
                <w:color w:val="auto"/>
                <w:sz w:val="24"/>
                <w:szCs w:val="24"/>
                <w:highlight w:val="yellow"/>
              </w:rPr>
              <w:t xml:space="preserve"> X = “”</w:t>
            </w:r>
          </w:p>
          <w:p w14:paraId="2A6A96DD" w14:textId="5157B3F8" w:rsidR="00A51A9D" w:rsidRPr="00556DF5" w:rsidRDefault="00BA21E8" w:rsidP="00A51A9D">
            <w:pPr>
              <w:pStyle w:val="ListParagraph"/>
              <w:numPr>
                <w:ilvl w:val="0"/>
                <w:numId w:val="5"/>
              </w:numPr>
              <w:rPr>
                <w:rFonts w:ascii="Arial" w:hAnsi="Arial" w:cs="Arial"/>
                <w:color w:val="A6A6A6" w:themeColor="background1" w:themeShade="A6"/>
                <w:sz w:val="24"/>
                <w:szCs w:val="24"/>
                <w:highlight w:val="yellow"/>
              </w:rPr>
            </w:pPr>
            <w:r w:rsidRPr="00556DF5">
              <w:rPr>
                <w:rFonts w:ascii="Arial" w:hAnsi="Arial" w:cs="Arial"/>
                <w:color w:val="A6A6A6" w:themeColor="background1" w:themeShade="A6"/>
                <w:sz w:val="24"/>
                <w:szCs w:val="24"/>
                <w:highlight w:val="yellow"/>
              </w:rPr>
              <w:t xml:space="preserve">NOTAM_Checker_Receipients1 = </w:t>
            </w:r>
            <w:r w:rsidR="00A51A9D" w:rsidRPr="00556DF5">
              <w:rPr>
                <w:rFonts w:ascii="Arial" w:hAnsi="Arial" w:cs="Arial"/>
                <w:color w:val="A6A6A6" w:themeColor="background1" w:themeShade="A6"/>
                <w:sz w:val="24"/>
                <w:szCs w:val="24"/>
                <w:highlight w:val="yellow"/>
              </w:rPr>
              <w:t xml:space="preserve">XXX@changiairport.com </w:t>
            </w:r>
          </w:p>
          <w:p w14:paraId="42114BC4" w14:textId="6E8C32EE" w:rsidR="00BA21E8" w:rsidRPr="00556DF5" w:rsidRDefault="00BA21E8" w:rsidP="00BA21E8">
            <w:pPr>
              <w:pStyle w:val="ListParagraph"/>
              <w:numPr>
                <w:ilvl w:val="0"/>
                <w:numId w:val="5"/>
              </w:numPr>
              <w:rPr>
                <w:rFonts w:ascii="Arial" w:hAnsi="Arial" w:cs="Arial"/>
                <w:color w:val="A6A6A6" w:themeColor="background1" w:themeShade="A6"/>
                <w:sz w:val="24"/>
                <w:szCs w:val="24"/>
                <w:highlight w:val="yellow"/>
              </w:rPr>
            </w:pPr>
            <w:r w:rsidRPr="00556DF5">
              <w:rPr>
                <w:rFonts w:ascii="Arial" w:hAnsi="Arial" w:cs="Arial"/>
                <w:color w:val="A6A6A6" w:themeColor="background1" w:themeShade="A6"/>
                <w:sz w:val="24"/>
                <w:szCs w:val="24"/>
                <w:highlight w:val="yellow"/>
              </w:rPr>
              <w:t xml:space="preserve">NOTAM_Checker_Receipients2 = </w:t>
            </w:r>
            <w:r w:rsidR="00A51A9D" w:rsidRPr="00556DF5">
              <w:rPr>
                <w:rFonts w:ascii="Arial" w:hAnsi="Arial" w:cs="Arial"/>
                <w:color w:val="A6A6A6" w:themeColor="background1" w:themeShade="A6"/>
                <w:sz w:val="24"/>
                <w:szCs w:val="24"/>
                <w:highlight w:val="yellow"/>
              </w:rPr>
              <w:t>XXX@changiairport.com</w:t>
            </w:r>
            <w:r w:rsidRPr="00556DF5">
              <w:rPr>
                <w:rFonts w:ascii="Arial" w:hAnsi="Arial" w:cs="Arial"/>
                <w:color w:val="A6A6A6" w:themeColor="background1" w:themeShade="A6"/>
                <w:sz w:val="24"/>
                <w:szCs w:val="24"/>
                <w:highlight w:val="yellow"/>
              </w:rPr>
              <w:t xml:space="preserve"> </w:t>
            </w:r>
          </w:p>
          <w:p w14:paraId="1DF358D6" w14:textId="7DAD4603" w:rsidR="007622B0" w:rsidRPr="00026574" w:rsidRDefault="00BA21E8" w:rsidP="00BA21E8">
            <w:pPr>
              <w:pStyle w:val="ListParagraph"/>
              <w:numPr>
                <w:ilvl w:val="0"/>
                <w:numId w:val="5"/>
              </w:numPr>
              <w:rPr>
                <w:rFonts w:ascii="Arial" w:hAnsi="Arial" w:cs="Arial"/>
                <w:color w:val="A6A6A6" w:themeColor="background1" w:themeShade="A6"/>
                <w:sz w:val="24"/>
                <w:szCs w:val="24"/>
              </w:rPr>
            </w:pPr>
            <w:proofErr w:type="spellStart"/>
            <w:r w:rsidRPr="00556DF5">
              <w:rPr>
                <w:rFonts w:ascii="Arial" w:hAnsi="Arial" w:cs="Arial"/>
                <w:color w:val="A6A6A6" w:themeColor="background1" w:themeShade="A6"/>
                <w:sz w:val="24"/>
                <w:szCs w:val="24"/>
                <w:highlight w:val="yellow"/>
              </w:rPr>
              <w:t>Timing_Receive_NOTAMEmail</w:t>
            </w:r>
            <w:proofErr w:type="spellEnd"/>
            <w:r w:rsidRPr="00556DF5">
              <w:rPr>
                <w:rFonts w:ascii="Arial" w:hAnsi="Arial" w:cs="Arial"/>
                <w:color w:val="A6A6A6" w:themeColor="background1" w:themeShade="A6"/>
                <w:sz w:val="24"/>
                <w:szCs w:val="24"/>
                <w:highlight w:val="yellow"/>
              </w:rPr>
              <w:t xml:space="preserve"> = 0.5hour</w:t>
            </w:r>
          </w:p>
        </w:tc>
      </w:tr>
      <w:tr w:rsidR="000776DB" w:rsidRPr="00026574" w14:paraId="0C713FEE" w14:textId="77777777" w:rsidTr="790FA458">
        <w:tc>
          <w:tcPr>
            <w:tcW w:w="625" w:type="dxa"/>
          </w:tcPr>
          <w:p w14:paraId="73D29CAF"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13</w:t>
            </w:r>
          </w:p>
        </w:tc>
        <w:tc>
          <w:tcPr>
            <w:tcW w:w="3600" w:type="dxa"/>
          </w:tcPr>
          <w:p w14:paraId="71D1E7DF" w14:textId="77777777" w:rsidR="00F605B8" w:rsidRPr="00026574" w:rsidRDefault="000F7CB2" w:rsidP="790FA458">
            <w:pPr>
              <w:rPr>
                <w:rFonts w:ascii="Arial" w:hAnsi="Arial" w:cs="Arial"/>
                <w:b/>
                <w:bCs/>
                <w:color w:val="000000" w:themeColor="text1"/>
                <w:sz w:val="24"/>
                <w:szCs w:val="24"/>
              </w:rPr>
            </w:pPr>
            <w:r w:rsidRPr="790FA458">
              <w:rPr>
                <w:rFonts w:ascii="Arial" w:hAnsi="Arial" w:cs="Arial"/>
                <w:b/>
                <w:bCs/>
                <w:color w:val="000000" w:themeColor="text1"/>
                <w:sz w:val="24"/>
                <w:szCs w:val="24"/>
              </w:rPr>
              <w:t>Workflow File Export List</w:t>
            </w:r>
          </w:p>
          <w:p w14:paraId="649A3736" w14:textId="77777777" w:rsidR="00F605B8" w:rsidRPr="00026574" w:rsidRDefault="000F7CB2">
            <w:pPr>
              <w:rPr>
                <w:rFonts w:ascii="Arial" w:hAnsi="Arial" w:cs="Arial"/>
                <w:color w:val="000000" w:themeColor="text1"/>
                <w:sz w:val="24"/>
                <w:szCs w:val="24"/>
              </w:rPr>
            </w:pPr>
            <w:r w:rsidRPr="790FA458">
              <w:rPr>
                <w:rFonts w:ascii="Arial" w:hAnsi="Arial" w:cs="Arial"/>
                <w:color w:val="000000" w:themeColor="text1"/>
                <w:sz w:val="24"/>
                <w:szCs w:val="24"/>
              </w:rPr>
              <w:t xml:space="preserve">(Use this </w:t>
            </w:r>
            <w:hyperlink r:id="rId17">
              <w:r w:rsidRPr="790FA458">
                <w:rPr>
                  <w:rFonts w:ascii="Arial" w:hAnsi="Arial" w:cs="Arial"/>
                  <w:color w:val="000000" w:themeColor="text1"/>
                  <w:sz w:val="24"/>
                  <w:szCs w:val="24"/>
                  <w:u w:val="single"/>
                </w:rPr>
                <w:t>TOOL</w:t>
              </w:r>
            </w:hyperlink>
            <w:r w:rsidRPr="790FA458">
              <w:rPr>
                <w:rFonts w:ascii="Arial" w:hAnsi="Arial" w:cs="Arial"/>
                <w:color w:val="000000" w:themeColor="text1"/>
                <w:sz w:val="24"/>
                <w:szCs w:val="24"/>
              </w:rPr>
              <w:t>)</w:t>
            </w:r>
          </w:p>
          <w:p w14:paraId="1CB9516C" w14:textId="349C2091" w:rsidR="008B4D19" w:rsidRPr="00026574" w:rsidRDefault="008B4D19" w:rsidP="790FA458">
            <w:pPr>
              <w:rPr>
                <w:rFonts w:ascii="Arial" w:hAnsi="Arial" w:cs="Arial"/>
                <w:b/>
                <w:bCs/>
                <w:color w:val="000000" w:themeColor="text1"/>
                <w:sz w:val="24"/>
                <w:szCs w:val="24"/>
              </w:rPr>
            </w:pPr>
          </w:p>
        </w:tc>
        <w:tc>
          <w:tcPr>
            <w:tcW w:w="4796" w:type="dxa"/>
          </w:tcPr>
          <w:p w14:paraId="0C755602" w14:textId="4FD286D6" w:rsidR="00F605B8" w:rsidRPr="00FE34C4" w:rsidRDefault="00BB1564">
            <w:pPr>
              <w:rPr>
                <w:rFonts w:ascii="Arial" w:hAnsi="Arial" w:cs="Arial"/>
                <w:color w:val="auto"/>
                <w:sz w:val="24"/>
                <w:szCs w:val="24"/>
              </w:rPr>
            </w:pPr>
            <w:r w:rsidRPr="00FE34C4">
              <w:rPr>
                <w:rFonts w:ascii="Arial" w:hAnsi="Arial" w:cs="Arial"/>
                <w:color w:val="auto"/>
                <w:sz w:val="24"/>
                <w:szCs w:val="24"/>
              </w:rPr>
              <w:t>Compile the whole process folder into zip file</w:t>
            </w:r>
            <w:r w:rsidR="00556DF5">
              <w:rPr>
                <w:rFonts w:ascii="Arial" w:hAnsi="Arial" w:cs="Arial"/>
                <w:color w:val="auto"/>
                <w:sz w:val="24"/>
                <w:szCs w:val="24"/>
              </w:rPr>
              <w:t>.</w:t>
            </w:r>
          </w:p>
        </w:tc>
      </w:tr>
    </w:tbl>
    <w:p w14:paraId="7139F8E5" w14:textId="1EEC6A92" w:rsidR="0068737E" w:rsidRPr="00026574" w:rsidRDefault="0068737E" w:rsidP="790FA458">
      <w:pPr>
        <w:rPr>
          <w:rFonts w:ascii="Arial" w:hAnsi="Arial" w:cs="Arial"/>
          <w:i/>
          <w:iCs/>
          <w:color w:val="auto"/>
          <w:sz w:val="24"/>
          <w:szCs w:val="24"/>
        </w:rPr>
      </w:pPr>
      <w:r w:rsidRPr="790FA458">
        <w:rPr>
          <w:rFonts w:ascii="Arial" w:hAnsi="Arial" w:cs="Arial"/>
          <w:i/>
          <w:iCs/>
          <w:color w:val="auto"/>
          <w:sz w:val="24"/>
          <w:szCs w:val="24"/>
        </w:rPr>
        <w:t xml:space="preserve">*Duplicate table above </w:t>
      </w:r>
      <w:r w:rsidR="008B71F8" w:rsidRPr="790FA458">
        <w:rPr>
          <w:rFonts w:ascii="Arial" w:hAnsi="Arial" w:cs="Arial"/>
          <w:i/>
          <w:iCs/>
          <w:color w:val="auto"/>
          <w:sz w:val="24"/>
          <w:szCs w:val="24"/>
        </w:rPr>
        <w:t xml:space="preserve">to fill in </w:t>
      </w:r>
      <w:r w:rsidRPr="790FA458">
        <w:rPr>
          <w:rFonts w:ascii="Arial" w:hAnsi="Arial" w:cs="Arial"/>
          <w:i/>
          <w:iCs/>
          <w:color w:val="auto"/>
          <w:sz w:val="24"/>
          <w:szCs w:val="24"/>
        </w:rPr>
        <w:t xml:space="preserve">if there are more than one project </w:t>
      </w:r>
      <w:r w:rsidR="008B4D19" w:rsidRPr="790FA458">
        <w:rPr>
          <w:rFonts w:ascii="Arial" w:hAnsi="Arial" w:cs="Arial"/>
          <w:i/>
          <w:iCs/>
          <w:color w:val="auto"/>
          <w:sz w:val="24"/>
          <w:szCs w:val="24"/>
        </w:rPr>
        <w:t xml:space="preserve">in the process. </w:t>
      </w:r>
    </w:p>
    <w:p w14:paraId="3CA0516C" w14:textId="77777777" w:rsidR="0068737E" w:rsidRPr="00026574" w:rsidRDefault="0068737E" w:rsidP="00185480">
      <w:pPr>
        <w:rPr>
          <w:rFonts w:ascii="Arial" w:hAnsi="Arial" w:cs="Arial"/>
          <w:sz w:val="24"/>
          <w:szCs w:val="24"/>
        </w:rPr>
      </w:pPr>
    </w:p>
    <w:p w14:paraId="5A1DC70A" w14:textId="58024E8C" w:rsidR="00BB2A53" w:rsidRPr="00893BA3" w:rsidRDefault="001255A0" w:rsidP="790FA458">
      <w:pPr>
        <w:pStyle w:val="Heading4"/>
        <w:ind w:left="0" w:firstLine="0"/>
        <w:rPr>
          <w:rFonts w:ascii="Arial" w:hAnsi="Arial" w:cs="Arial"/>
          <w:i w:val="0"/>
          <w:color w:val="365F91" w:themeColor="accent1" w:themeShade="BF"/>
        </w:rPr>
      </w:pPr>
      <w:r w:rsidRPr="790FA458">
        <w:rPr>
          <w:rFonts w:ascii="Arial" w:hAnsi="Arial" w:cs="Arial"/>
          <w:i w:val="0"/>
          <w:color w:val="365F91" w:themeColor="accent1" w:themeShade="BF"/>
        </w:rPr>
        <w:t xml:space="preserve">4.1.1. </w:t>
      </w:r>
      <w:r w:rsidR="000F7CB2" w:rsidRPr="790FA458">
        <w:rPr>
          <w:rFonts w:ascii="Arial" w:hAnsi="Arial" w:cs="Arial"/>
          <w:i w:val="0"/>
          <w:color w:val="365F91" w:themeColor="accent1" w:themeShade="BF"/>
        </w:rPr>
        <w:t>Workflow(s) specific to</w:t>
      </w:r>
      <w:r w:rsidR="00F03075" w:rsidRPr="790FA458">
        <w:rPr>
          <w:rFonts w:ascii="Arial" w:hAnsi="Arial" w:cs="Arial"/>
          <w:i w:val="0"/>
          <w:color w:val="365F91" w:themeColor="accent1" w:themeShade="BF"/>
        </w:rPr>
        <w:t xml:space="preserve"> &lt;in</w:t>
      </w:r>
      <w:r w:rsidR="00BB2A53" w:rsidRPr="790FA458">
        <w:rPr>
          <w:rFonts w:ascii="Arial" w:hAnsi="Arial" w:cs="Arial"/>
          <w:i w:val="0"/>
          <w:color w:val="365F91" w:themeColor="accent1" w:themeShade="BF"/>
        </w:rPr>
        <w:t xml:space="preserve">sert </w:t>
      </w:r>
      <w:r w:rsidR="00045490" w:rsidRPr="790FA458">
        <w:rPr>
          <w:rFonts w:ascii="Arial" w:hAnsi="Arial" w:cs="Arial"/>
          <w:i w:val="0"/>
          <w:color w:val="365F91" w:themeColor="accent1" w:themeShade="BF"/>
        </w:rPr>
        <w:t>project</w:t>
      </w:r>
      <w:r w:rsidR="00BB2A53" w:rsidRPr="790FA458">
        <w:rPr>
          <w:rFonts w:ascii="Arial" w:hAnsi="Arial" w:cs="Arial"/>
          <w:i w:val="0"/>
          <w:color w:val="365F91" w:themeColor="accent1" w:themeShade="BF"/>
        </w:rPr>
        <w:t xml:space="preserve"> name</w:t>
      </w:r>
      <w:r w:rsidR="007269A9" w:rsidRPr="790FA458">
        <w:rPr>
          <w:rFonts w:ascii="Arial" w:hAnsi="Arial" w:cs="Arial"/>
          <w:i w:val="0"/>
          <w:color w:val="365F91" w:themeColor="accent1" w:themeShade="BF"/>
        </w:rPr>
        <w:t>*</w:t>
      </w:r>
      <w:r w:rsidR="00F03075" w:rsidRPr="790FA458">
        <w:rPr>
          <w:rFonts w:ascii="Arial" w:hAnsi="Arial" w:cs="Arial"/>
          <w:i w:val="0"/>
          <w:color w:val="365F91" w:themeColor="accent1" w:themeShade="BF"/>
        </w:rPr>
        <w:t>&gt;</w:t>
      </w:r>
      <w:r w:rsidR="00BB2A53" w:rsidRPr="790FA458">
        <w:rPr>
          <w:rFonts w:ascii="Arial" w:hAnsi="Arial" w:cs="Arial"/>
          <w:i w:val="0"/>
          <w:color w:val="365F91" w:themeColor="accent1" w:themeShade="BF"/>
        </w:rPr>
        <w:t xml:space="preserve"> </w:t>
      </w:r>
    </w:p>
    <w:p w14:paraId="354D9EE1" w14:textId="3C295E17" w:rsidR="00F605B8" w:rsidRPr="00026574" w:rsidRDefault="000F7CB2" w:rsidP="00656130">
      <w:pPr>
        <w:jc w:val="both"/>
        <w:rPr>
          <w:rFonts w:ascii="Arial" w:hAnsi="Arial" w:cs="Arial"/>
          <w:color w:val="000000" w:themeColor="text1"/>
          <w:sz w:val="24"/>
          <w:szCs w:val="24"/>
        </w:rPr>
      </w:pPr>
      <w:r w:rsidRPr="790FA458">
        <w:rPr>
          <w:rFonts w:ascii="Arial" w:hAnsi="Arial" w:cs="Arial"/>
          <w:color w:val="000000" w:themeColor="text1"/>
          <w:sz w:val="24"/>
          <w:szCs w:val="24"/>
        </w:rPr>
        <w:t>Define below all the workflow files (</w:t>
      </w:r>
      <w:proofErr w:type="spellStart"/>
      <w:r w:rsidR="00656130" w:rsidRPr="790FA458">
        <w:rPr>
          <w:rFonts w:ascii="Arial" w:hAnsi="Arial" w:cs="Arial"/>
          <w:color w:val="000000" w:themeColor="text1"/>
          <w:sz w:val="24"/>
          <w:szCs w:val="24"/>
        </w:rPr>
        <w:t>x</w:t>
      </w:r>
      <w:r w:rsidRPr="790FA458">
        <w:rPr>
          <w:rFonts w:ascii="Arial" w:hAnsi="Arial" w:cs="Arial"/>
          <w:color w:val="000000" w:themeColor="text1"/>
          <w:sz w:val="24"/>
          <w:szCs w:val="24"/>
        </w:rPr>
        <w:t>aml</w:t>
      </w:r>
      <w:proofErr w:type="spellEnd"/>
      <w:r w:rsidRPr="790FA458">
        <w:rPr>
          <w:rFonts w:ascii="Arial" w:hAnsi="Arial" w:cs="Arial"/>
          <w:color w:val="000000" w:themeColor="text1"/>
          <w:sz w:val="24"/>
          <w:szCs w:val="24"/>
        </w:rPr>
        <w:t xml:space="preserve"> files) used in the project, with the Input and Output data.</w:t>
      </w:r>
    </w:p>
    <w:p w14:paraId="547A314E" w14:textId="663BBD59" w:rsidR="00FE34C4" w:rsidRPr="004712F5" w:rsidRDefault="00763E37" w:rsidP="790FA458">
      <w:pPr>
        <w:jc w:val="both"/>
        <w:rPr>
          <w:rFonts w:ascii="Arial" w:hAnsi="Arial" w:cs="Arial"/>
          <w:i/>
          <w:iCs/>
          <w:color w:val="auto"/>
          <w:sz w:val="24"/>
          <w:szCs w:val="24"/>
        </w:rPr>
      </w:pPr>
      <w:r w:rsidRPr="790FA458">
        <w:rPr>
          <w:rFonts w:ascii="Arial" w:hAnsi="Arial" w:cs="Arial"/>
          <w:i/>
          <w:iCs/>
          <w:color w:val="auto"/>
          <w:sz w:val="24"/>
          <w:szCs w:val="24"/>
        </w:rPr>
        <w:t xml:space="preserve">*Add to the title of this section the actual project name to which the workflows are specific to. The name should normally coincide with the Project name mentioned at Section 4.1 </w:t>
      </w:r>
    </w:p>
    <w:tbl>
      <w:tblPr>
        <w:tblStyle w:val="GridTable6Colorful-Accent1"/>
        <w:tblW w:w="9016" w:type="dxa"/>
        <w:tblLayout w:type="fixed"/>
        <w:tblLook w:val="0400" w:firstRow="0" w:lastRow="0" w:firstColumn="0" w:lastColumn="0" w:noHBand="0" w:noVBand="1"/>
      </w:tblPr>
      <w:tblGrid>
        <w:gridCol w:w="440"/>
        <w:gridCol w:w="2435"/>
        <w:gridCol w:w="3150"/>
        <w:gridCol w:w="1620"/>
        <w:gridCol w:w="1371"/>
      </w:tblGrid>
      <w:tr w:rsidR="000776DB" w:rsidRPr="00026574" w14:paraId="74516EBB" w14:textId="77777777" w:rsidTr="790FA458">
        <w:trPr>
          <w:cnfStyle w:val="000000100000" w:firstRow="0" w:lastRow="0" w:firstColumn="0" w:lastColumn="0" w:oddVBand="0" w:evenVBand="0" w:oddHBand="1" w:evenHBand="0" w:firstRowFirstColumn="0" w:firstRowLastColumn="0" w:lastRowFirstColumn="0" w:lastRowLastColumn="0"/>
        </w:trPr>
        <w:tc>
          <w:tcPr>
            <w:tcW w:w="440" w:type="dxa"/>
            <w:shd w:val="clear" w:color="auto" w:fill="365F91" w:themeFill="accent1" w:themeFillShade="BF"/>
          </w:tcPr>
          <w:p w14:paraId="7DD4DCE6"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t>
            </w:r>
          </w:p>
        </w:tc>
        <w:tc>
          <w:tcPr>
            <w:tcW w:w="2435" w:type="dxa"/>
            <w:shd w:val="clear" w:color="auto" w:fill="365F91" w:themeFill="accent1" w:themeFillShade="BF"/>
          </w:tcPr>
          <w:p w14:paraId="6A2B687A"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Workflow file name</w:t>
            </w:r>
          </w:p>
        </w:tc>
        <w:tc>
          <w:tcPr>
            <w:tcW w:w="3150" w:type="dxa"/>
            <w:shd w:val="clear" w:color="auto" w:fill="365F91" w:themeFill="accent1" w:themeFillShade="BF"/>
          </w:tcPr>
          <w:p w14:paraId="1E53F327"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Description</w:t>
            </w:r>
          </w:p>
        </w:tc>
        <w:tc>
          <w:tcPr>
            <w:tcW w:w="1620" w:type="dxa"/>
            <w:shd w:val="clear" w:color="auto" w:fill="365F91" w:themeFill="accent1" w:themeFillShade="BF"/>
          </w:tcPr>
          <w:p w14:paraId="15A3E90D" w14:textId="1986B5DC" w:rsidR="00F605B8" w:rsidRPr="00026574" w:rsidRDefault="00E821E0"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Input Argument</w:t>
            </w:r>
          </w:p>
        </w:tc>
        <w:tc>
          <w:tcPr>
            <w:tcW w:w="1371" w:type="dxa"/>
            <w:shd w:val="clear" w:color="auto" w:fill="365F91" w:themeFill="accent1" w:themeFillShade="BF"/>
          </w:tcPr>
          <w:p w14:paraId="4C304EF2" w14:textId="77777777" w:rsidR="00F605B8" w:rsidRPr="00026574" w:rsidRDefault="000F7CB2" w:rsidP="790FA458">
            <w:pPr>
              <w:rPr>
                <w:rFonts w:ascii="Arial" w:hAnsi="Arial" w:cs="Arial"/>
                <w:b/>
                <w:bCs/>
                <w:color w:val="FFFFFF" w:themeColor="background1"/>
                <w:sz w:val="24"/>
                <w:szCs w:val="24"/>
              </w:rPr>
            </w:pPr>
            <w:r w:rsidRPr="790FA458">
              <w:rPr>
                <w:rFonts w:ascii="Arial" w:hAnsi="Arial" w:cs="Arial"/>
                <w:b/>
                <w:bCs/>
                <w:color w:val="FFFFFF" w:themeColor="background1"/>
                <w:sz w:val="24"/>
                <w:szCs w:val="24"/>
              </w:rPr>
              <w:t>Output Argument</w:t>
            </w:r>
          </w:p>
        </w:tc>
      </w:tr>
      <w:tr w:rsidR="000776DB" w:rsidRPr="00026574" w14:paraId="78980363" w14:textId="77777777" w:rsidTr="790FA458">
        <w:trPr>
          <w:trHeight w:val="3032"/>
        </w:trPr>
        <w:tc>
          <w:tcPr>
            <w:tcW w:w="440" w:type="dxa"/>
          </w:tcPr>
          <w:p w14:paraId="7311ED72" w14:textId="77777777" w:rsidR="00F605B8" w:rsidRPr="006F6B32" w:rsidRDefault="000F7CB2">
            <w:pPr>
              <w:rPr>
                <w:rFonts w:ascii="Arial" w:hAnsi="Arial" w:cs="Arial"/>
                <w:color w:val="auto"/>
                <w:sz w:val="24"/>
                <w:szCs w:val="24"/>
              </w:rPr>
            </w:pPr>
            <w:r w:rsidRPr="006F6B32">
              <w:rPr>
                <w:rFonts w:ascii="Arial" w:hAnsi="Arial" w:cs="Arial"/>
                <w:color w:val="auto"/>
                <w:sz w:val="24"/>
                <w:szCs w:val="24"/>
              </w:rPr>
              <w:lastRenderedPageBreak/>
              <w:t>1</w:t>
            </w:r>
          </w:p>
        </w:tc>
        <w:tc>
          <w:tcPr>
            <w:tcW w:w="2435" w:type="dxa"/>
          </w:tcPr>
          <w:p w14:paraId="11CF35D0" w14:textId="194C0DEB" w:rsidR="00F605B8" w:rsidRPr="006F6B32" w:rsidRDefault="00556DF5" w:rsidP="790FA458">
            <w:pPr>
              <w:rPr>
                <w:rFonts w:ascii="Arial" w:hAnsi="Arial" w:cs="Arial"/>
                <w:color w:val="auto"/>
                <w:sz w:val="24"/>
                <w:szCs w:val="24"/>
              </w:rPr>
            </w:pPr>
            <w:proofErr w:type="spellStart"/>
            <w:r w:rsidRPr="006F6B32">
              <w:rPr>
                <w:rFonts w:ascii="Arial" w:hAnsi="Arial" w:cs="Arial"/>
                <w:color w:val="auto"/>
                <w:sz w:val="24"/>
                <w:szCs w:val="24"/>
              </w:rPr>
              <w:t>Main.xaml</w:t>
            </w:r>
            <w:proofErr w:type="spellEnd"/>
          </w:p>
        </w:tc>
        <w:tc>
          <w:tcPr>
            <w:tcW w:w="3150" w:type="dxa"/>
          </w:tcPr>
          <w:p w14:paraId="555028BB" w14:textId="29280F5F" w:rsidR="00F605B8" w:rsidRPr="006F6B32" w:rsidRDefault="00873FA3">
            <w:pPr>
              <w:rPr>
                <w:rFonts w:ascii="Arial" w:hAnsi="Arial" w:cs="Arial"/>
                <w:color w:val="auto"/>
                <w:sz w:val="24"/>
                <w:szCs w:val="24"/>
              </w:rPr>
            </w:pPr>
            <w:r>
              <w:rPr>
                <w:rFonts w:ascii="Arial" w:hAnsi="Arial" w:cs="Arial"/>
                <w:color w:val="auto"/>
                <w:sz w:val="24"/>
                <w:szCs w:val="24"/>
              </w:rPr>
              <w:t xml:space="preserve">Runs the </w:t>
            </w:r>
          </w:p>
        </w:tc>
        <w:tc>
          <w:tcPr>
            <w:tcW w:w="1620" w:type="dxa"/>
          </w:tcPr>
          <w:p w14:paraId="4999F413" w14:textId="015C1B1C" w:rsidR="00F605B8" w:rsidRPr="006F6B32" w:rsidRDefault="00B911FD">
            <w:pPr>
              <w:rPr>
                <w:rFonts w:ascii="Arial" w:hAnsi="Arial" w:cs="Arial"/>
                <w:color w:val="auto"/>
                <w:sz w:val="24"/>
                <w:szCs w:val="24"/>
              </w:rPr>
            </w:pPr>
            <w:proofErr w:type="spellStart"/>
            <w:r w:rsidRPr="006F6B32">
              <w:rPr>
                <w:rFonts w:ascii="Arial" w:hAnsi="Arial" w:cs="Arial"/>
                <w:color w:val="auto"/>
                <w:sz w:val="24"/>
                <w:szCs w:val="24"/>
              </w:rPr>
              <w:t>in_EAZYBotEmail</w:t>
            </w:r>
            <w:proofErr w:type="spellEnd"/>
            <w:r w:rsidRPr="006F6B32">
              <w:rPr>
                <w:rFonts w:ascii="Arial" w:hAnsi="Arial" w:cs="Arial"/>
                <w:color w:val="auto"/>
                <w:sz w:val="24"/>
                <w:szCs w:val="24"/>
              </w:rPr>
              <w:t xml:space="preserve">, </w:t>
            </w:r>
            <w:proofErr w:type="spellStart"/>
            <w:r w:rsidR="00B37B85" w:rsidRPr="006F6B32">
              <w:rPr>
                <w:rFonts w:ascii="Arial" w:hAnsi="Arial" w:cs="Arial"/>
                <w:color w:val="auto"/>
                <w:sz w:val="24"/>
                <w:szCs w:val="24"/>
              </w:rPr>
              <w:t>in_userYear</w:t>
            </w:r>
            <w:proofErr w:type="spellEnd"/>
            <w:r w:rsidR="00185480" w:rsidRPr="006F6B32">
              <w:rPr>
                <w:rFonts w:ascii="Arial" w:hAnsi="Arial" w:cs="Arial"/>
                <w:color w:val="auto"/>
                <w:sz w:val="24"/>
                <w:szCs w:val="24"/>
              </w:rPr>
              <w:t>,</w:t>
            </w:r>
          </w:p>
          <w:p w14:paraId="7F37624D" w14:textId="0FD56D3C" w:rsidR="00B911FD" w:rsidRPr="006F6B32" w:rsidRDefault="00B911FD">
            <w:pPr>
              <w:rPr>
                <w:rFonts w:ascii="Arial" w:hAnsi="Arial" w:cs="Arial"/>
                <w:color w:val="auto"/>
                <w:sz w:val="24"/>
                <w:szCs w:val="24"/>
              </w:rPr>
            </w:pPr>
            <w:r w:rsidRPr="006F6B32">
              <w:rPr>
                <w:rFonts w:ascii="Arial" w:hAnsi="Arial" w:cs="Arial"/>
                <w:color w:val="auto"/>
                <w:sz w:val="24"/>
                <w:szCs w:val="24"/>
              </w:rPr>
              <w:t>in_NOTAMEmail</w:t>
            </w:r>
            <w:r w:rsidR="00185480" w:rsidRPr="006F6B32">
              <w:rPr>
                <w:rFonts w:ascii="Arial" w:hAnsi="Arial" w:cs="Arial"/>
                <w:color w:val="auto"/>
                <w:sz w:val="24"/>
                <w:szCs w:val="24"/>
              </w:rPr>
              <w:t>1</w:t>
            </w:r>
            <w:r w:rsidRPr="006F6B32">
              <w:rPr>
                <w:rFonts w:ascii="Arial" w:hAnsi="Arial" w:cs="Arial"/>
                <w:color w:val="auto"/>
                <w:sz w:val="24"/>
                <w:szCs w:val="24"/>
              </w:rPr>
              <w:t>, in_NOTAMEmail</w:t>
            </w:r>
            <w:r w:rsidR="00185480" w:rsidRPr="006F6B32">
              <w:rPr>
                <w:rFonts w:ascii="Arial" w:hAnsi="Arial" w:cs="Arial"/>
                <w:color w:val="auto"/>
                <w:sz w:val="24"/>
                <w:szCs w:val="24"/>
              </w:rPr>
              <w:t>2</w:t>
            </w:r>
          </w:p>
        </w:tc>
        <w:tc>
          <w:tcPr>
            <w:tcW w:w="1371" w:type="dxa"/>
          </w:tcPr>
          <w:p w14:paraId="0AC3120C" w14:textId="41528ECC" w:rsidR="00F605B8" w:rsidRPr="006F6B32" w:rsidRDefault="00BB1564">
            <w:pPr>
              <w:rPr>
                <w:rFonts w:ascii="Arial" w:hAnsi="Arial" w:cs="Arial"/>
                <w:color w:val="auto"/>
                <w:sz w:val="24"/>
                <w:szCs w:val="24"/>
              </w:rPr>
            </w:pPr>
            <w:r w:rsidRPr="006F6B32">
              <w:rPr>
                <w:rFonts w:ascii="Arial" w:hAnsi="Arial" w:cs="Arial"/>
                <w:color w:val="auto"/>
                <w:sz w:val="24"/>
                <w:szCs w:val="24"/>
              </w:rPr>
              <w:t>N/A</w:t>
            </w:r>
          </w:p>
        </w:tc>
      </w:tr>
      <w:tr w:rsidR="006F6B32" w:rsidRPr="00026574" w14:paraId="0745994B" w14:textId="77777777" w:rsidTr="790FA458">
        <w:trPr>
          <w:cnfStyle w:val="000000100000" w:firstRow="0" w:lastRow="0" w:firstColumn="0" w:lastColumn="0" w:oddVBand="0" w:evenVBand="0" w:oddHBand="1" w:evenHBand="0" w:firstRowFirstColumn="0" w:firstRowLastColumn="0" w:lastRowFirstColumn="0" w:lastRowLastColumn="0"/>
          <w:trHeight w:val="3032"/>
        </w:trPr>
        <w:tc>
          <w:tcPr>
            <w:tcW w:w="440" w:type="dxa"/>
          </w:tcPr>
          <w:p w14:paraId="04F5CECF" w14:textId="2315BF71" w:rsidR="006F6B32" w:rsidRPr="006F6B32" w:rsidRDefault="006F6B32">
            <w:pPr>
              <w:rPr>
                <w:rFonts w:ascii="Arial" w:hAnsi="Arial" w:cs="Arial"/>
                <w:color w:val="auto"/>
                <w:sz w:val="24"/>
                <w:szCs w:val="24"/>
              </w:rPr>
            </w:pPr>
            <w:r>
              <w:rPr>
                <w:rFonts w:ascii="Arial" w:hAnsi="Arial" w:cs="Arial"/>
                <w:color w:val="auto"/>
                <w:sz w:val="24"/>
                <w:szCs w:val="24"/>
              </w:rPr>
              <w:t>2</w:t>
            </w:r>
          </w:p>
        </w:tc>
        <w:tc>
          <w:tcPr>
            <w:tcW w:w="2435" w:type="dxa"/>
          </w:tcPr>
          <w:p w14:paraId="650B859B" w14:textId="03029784" w:rsidR="006F6B32" w:rsidRPr="006F6B32" w:rsidRDefault="006F6B32" w:rsidP="790FA458">
            <w:pPr>
              <w:rPr>
                <w:rFonts w:ascii="Arial" w:hAnsi="Arial" w:cs="Arial"/>
                <w:color w:val="auto"/>
                <w:sz w:val="24"/>
                <w:szCs w:val="24"/>
              </w:rPr>
            </w:pPr>
            <w:proofErr w:type="spellStart"/>
            <w:r>
              <w:rPr>
                <w:rFonts w:ascii="Arial" w:hAnsi="Arial" w:cs="Arial"/>
                <w:color w:val="auto"/>
                <w:sz w:val="24"/>
                <w:szCs w:val="24"/>
              </w:rPr>
              <w:t>OpenExtractTableau.xaml</w:t>
            </w:r>
            <w:proofErr w:type="spellEnd"/>
          </w:p>
        </w:tc>
        <w:tc>
          <w:tcPr>
            <w:tcW w:w="3150" w:type="dxa"/>
          </w:tcPr>
          <w:p w14:paraId="0A7D58BF" w14:textId="77777777" w:rsidR="006F6B32" w:rsidRDefault="006F6B32">
            <w:pPr>
              <w:rPr>
                <w:rFonts w:ascii="Arial" w:hAnsi="Arial" w:cs="Arial"/>
                <w:color w:val="auto"/>
                <w:sz w:val="24"/>
                <w:szCs w:val="24"/>
              </w:rPr>
            </w:pPr>
            <w:r>
              <w:rPr>
                <w:rFonts w:ascii="Arial" w:hAnsi="Arial" w:cs="Arial"/>
                <w:color w:val="auto"/>
                <w:sz w:val="24"/>
                <w:szCs w:val="24"/>
              </w:rPr>
              <w:t>This process opens AOCBI Tableau online site on Chrome Browser; logins to the site using credentials (w/o 2FA); and downloads a .PDF of the set-up Tableau report via pre-determined selection of various manual settings to the computer’s download folder.</w:t>
            </w:r>
          </w:p>
          <w:p w14:paraId="09EFBB43" w14:textId="77777777" w:rsidR="00873FA3" w:rsidRDefault="00873FA3">
            <w:pPr>
              <w:rPr>
                <w:rFonts w:ascii="Arial" w:hAnsi="Arial" w:cs="Arial"/>
                <w:color w:val="auto"/>
                <w:sz w:val="24"/>
                <w:szCs w:val="24"/>
              </w:rPr>
            </w:pPr>
          </w:p>
          <w:p w14:paraId="0611842C" w14:textId="19E0A339" w:rsidR="00873FA3" w:rsidRPr="006F6B32" w:rsidRDefault="00873FA3">
            <w:pPr>
              <w:rPr>
                <w:rFonts w:ascii="Arial" w:hAnsi="Arial" w:cs="Arial"/>
                <w:color w:val="auto"/>
                <w:sz w:val="24"/>
                <w:szCs w:val="24"/>
              </w:rPr>
            </w:pPr>
            <w:r>
              <w:rPr>
                <w:rFonts w:ascii="Arial" w:hAnsi="Arial" w:cs="Arial"/>
                <w:color w:val="auto"/>
                <w:sz w:val="24"/>
                <w:szCs w:val="24"/>
              </w:rPr>
              <w:t>In the case of business exceptions experienced in this flow, the process will send an email to the AOP&amp;A Baggage Operations POC describing the issue identified by the ‘try-catch’ mechanism. In such situations, the POC will manually download or generate the report for CEO and Senior Management’s consumption.</w:t>
            </w:r>
          </w:p>
        </w:tc>
        <w:tc>
          <w:tcPr>
            <w:tcW w:w="1620" w:type="dxa"/>
          </w:tcPr>
          <w:p w14:paraId="69083EEF" w14:textId="77777777" w:rsidR="006F6B32" w:rsidRPr="006F6B32" w:rsidRDefault="006F6B32">
            <w:pPr>
              <w:rPr>
                <w:rFonts w:ascii="Arial" w:hAnsi="Arial" w:cs="Arial"/>
                <w:color w:val="auto"/>
                <w:sz w:val="24"/>
                <w:szCs w:val="24"/>
              </w:rPr>
            </w:pPr>
          </w:p>
        </w:tc>
        <w:tc>
          <w:tcPr>
            <w:tcW w:w="1371" w:type="dxa"/>
          </w:tcPr>
          <w:p w14:paraId="7C634471" w14:textId="77777777" w:rsidR="006F6B32" w:rsidRPr="006F6B32" w:rsidRDefault="006F6B32">
            <w:pPr>
              <w:rPr>
                <w:rFonts w:ascii="Arial" w:hAnsi="Arial" w:cs="Arial"/>
                <w:color w:val="auto"/>
                <w:sz w:val="24"/>
                <w:szCs w:val="24"/>
              </w:rPr>
            </w:pPr>
          </w:p>
        </w:tc>
      </w:tr>
      <w:tr w:rsidR="006F6B32" w:rsidRPr="00026574" w14:paraId="55F1618F" w14:textId="77777777" w:rsidTr="790FA458">
        <w:trPr>
          <w:trHeight w:val="3032"/>
        </w:trPr>
        <w:tc>
          <w:tcPr>
            <w:tcW w:w="440" w:type="dxa"/>
          </w:tcPr>
          <w:p w14:paraId="320E7ADD" w14:textId="145E1783" w:rsidR="006F6B32" w:rsidRPr="006F6B32" w:rsidRDefault="006F6B32">
            <w:pPr>
              <w:rPr>
                <w:rFonts w:ascii="Arial" w:hAnsi="Arial" w:cs="Arial"/>
                <w:color w:val="auto"/>
                <w:sz w:val="24"/>
                <w:szCs w:val="24"/>
              </w:rPr>
            </w:pPr>
            <w:r>
              <w:rPr>
                <w:rFonts w:ascii="Arial" w:hAnsi="Arial" w:cs="Arial"/>
                <w:color w:val="auto"/>
                <w:sz w:val="24"/>
                <w:szCs w:val="24"/>
              </w:rPr>
              <w:t>3</w:t>
            </w:r>
          </w:p>
        </w:tc>
        <w:tc>
          <w:tcPr>
            <w:tcW w:w="2435" w:type="dxa"/>
          </w:tcPr>
          <w:p w14:paraId="708C4A45" w14:textId="52167935" w:rsidR="006F6B32" w:rsidRPr="006F6B32" w:rsidRDefault="006F6B32" w:rsidP="790FA458">
            <w:pPr>
              <w:rPr>
                <w:rFonts w:ascii="Arial" w:hAnsi="Arial" w:cs="Arial"/>
                <w:color w:val="auto"/>
                <w:sz w:val="24"/>
                <w:szCs w:val="24"/>
              </w:rPr>
            </w:pPr>
            <w:proofErr w:type="spellStart"/>
            <w:r>
              <w:rPr>
                <w:rFonts w:ascii="Arial" w:hAnsi="Arial" w:cs="Arial"/>
                <w:color w:val="auto"/>
                <w:sz w:val="24"/>
                <w:szCs w:val="24"/>
              </w:rPr>
              <w:t>RenameMovePDF.xaml</w:t>
            </w:r>
            <w:proofErr w:type="spellEnd"/>
          </w:p>
        </w:tc>
        <w:tc>
          <w:tcPr>
            <w:tcW w:w="3150" w:type="dxa"/>
          </w:tcPr>
          <w:p w14:paraId="510A3F0A" w14:textId="1A5D7DE4" w:rsidR="006F6B32" w:rsidRPr="006F6B32" w:rsidRDefault="006F6B32">
            <w:pPr>
              <w:rPr>
                <w:rFonts w:ascii="Arial" w:hAnsi="Arial" w:cs="Arial"/>
                <w:color w:val="auto"/>
                <w:sz w:val="24"/>
                <w:szCs w:val="24"/>
              </w:rPr>
            </w:pPr>
            <w:r>
              <w:rPr>
                <w:rFonts w:ascii="Arial" w:hAnsi="Arial" w:cs="Arial"/>
                <w:color w:val="auto"/>
                <w:sz w:val="24"/>
                <w:szCs w:val="24"/>
              </w:rPr>
              <w:t xml:space="preserve">This process moves the .PDF generated from </w:t>
            </w:r>
            <w:proofErr w:type="spellStart"/>
            <w:r w:rsidRPr="006F6B32">
              <w:rPr>
                <w:rFonts w:ascii="Arial" w:hAnsi="Arial" w:cs="Arial"/>
                <w:color w:val="auto"/>
                <w:sz w:val="24"/>
                <w:szCs w:val="24"/>
              </w:rPr>
              <w:t>OpenExtractTableau.xaml</w:t>
            </w:r>
            <w:proofErr w:type="spellEnd"/>
            <w:r>
              <w:rPr>
                <w:rFonts w:ascii="Arial" w:hAnsi="Arial" w:cs="Arial"/>
                <w:color w:val="auto"/>
                <w:sz w:val="24"/>
                <w:szCs w:val="24"/>
              </w:rPr>
              <w:t xml:space="preserve"> to a specified folder and saves it by a specified file name header followed by yesterday’s date.</w:t>
            </w:r>
          </w:p>
        </w:tc>
        <w:tc>
          <w:tcPr>
            <w:tcW w:w="1620" w:type="dxa"/>
          </w:tcPr>
          <w:p w14:paraId="112133C9" w14:textId="77777777" w:rsidR="006F6B32" w:rsidRPr="006F6B32" w:rsidRDefault="006F6B32">
            <w:pPr>
              <w:rPr>
                <w:rFonts w:ascii="Arial" w:hAnsi="Arial" w:cs="Arial"/>
                <w:color w:val="auto"/>
                <w:sz w:val="24"/>
                <w:szCs w:val="24"/>
              </w:rPr>
            </w:pPr>
          </w:p>
        </w:tc>
        <w:tc>
          <w:tcPr>
            <w:tcW w:w="1371" w:type="dxa"/>
          </w:tcPr>
          <w:p w14:paraId="41CC4EA2" w14:textId="77777777" w:rsidR="006F6B32" w:rsidRPr="006F6B32" w:rsidRDefault="006F6B32">
            <w:pPr>
              <w:rPr>
                <w:rFonts w:ascii="Arial" w:hAnsi="Arial" w:cs="Arial"/>
                <w:color w:val="auto"/>
                <w:sz w:val="24"/>
                <w:szCs w:val="24"/>
              </w:rPr>
            </w:pPr>
          </w:p>
        </w:tc>
      </w:tr>
      <w:tr w:rsidR="006F6B32" w:rsidRPr="00026574" w14:paraId="6F0B645A" w14:textId="77777777" w:rsidTr="790FA458">
        <w:trPr>
          <w:cnfStyle w:val="000000100000" w:firstRow="0" w:lastRow="0" w:firstColumn="0" w:lastColumn="0" w:oddVBand="0" w:evenVBand="0" w:oddHBand="1" w:evenHBand="0" w:firstRowFirstColumn="0" w:firstRowLastColumn="0" w:lastRowFirstColumn="0" w:lastRowLastColumn="0"/>
          <w:trHeight w:val="3032"/>
        </w:trPr>
        <w:tc>
          <w:tcPr>
            <w:tcW w:w="440" w:type="dxa"/>
          </w:tcPr>
          <w:p w14:paraId="61F0C3F9" w14:textId="78B8BEAC" w:rsidR="006F6B32" w:rsidRPr="006F6B32" w:rsidRDefault="006F6B32">
            <w:pPr>
              <w:rPr>
                <w:rFonts w:ascii="Arial" w:hAnsi="Arial" w:cs="Arial"/>
                <w:color w:val="auto"/>
                <w:sz w:val="24"/>
                <w:szCs w:val="24"/>
              </w:rPr>
            </w:pPr>
            <w:r>
              <w:rPr>
                <w:rFonts w:ascii="Arial" w:hAnsi="Arial" w:cs="Arial"/>
                <w:color w:val="auto"/>
                <w:sz w:val="24"/>
                <w:szCs w:val="24"/>
              </w:rPr>
              <w:lastRenderedPageBreak/>
              <w:t>4</w:t>
            </w:r>
          </w:p>
        </w:tc>
        <w:tc>
          <w:tcPr>
            <w:tcW w:w="2435" w:type="dxa"/>
          </w:tcPr>
          <w:p w14:paraId="6C9B0C9C" w14:textId="6F327EFB" w:rsidR="006F6B32" w:rsidRPr="006F6B32" w:rsidRDefault="006F6B32" w:rsidP="790FA458">
            <w:pPr>
              <w:rPr>
                <w:rFonts w:ascii="Arial" w:hAnsi="Arial" w:cs="Arial"/>
                <w:color w:val="auto"/>
                <w:sz w:val="24"/>
                <w:szCs w:val="24"/>
              </w:rPr>
            </w:pPr>
            <w:proofErr w:type="spellStart"/>
            <w:r>
              <w:rPr>
                <w:rFonts w:ascii="Arial" w:hAnsi="Arial" w:cs="Arial"/>
                <w:color w:val="auto"/>
                <w:sz w:val="24"/>
                <w:szCs w:val="24"/>
              </w:rPr>
              <w:t>CreateOutlookMailNew.xaml</w:t>
            </w:r>
            <w:proofErr w:type="spellEnd"/>
          </w:p>
        </w:tc>
        <w:tc>
          <w:tcPr>
            <w:tcW w:w="3150" w:type="dxa"/>
          </w:tcPr>
          <w:p w14:paraId="6C477E67" w14:textId="639E8DE5" w:rsidR="00873FA3" w:rsidRDefault="006F6B32">
            <w:pPr>
              <w:rPr>
                <w:rFonts w:ascii="Arial" w:hAnsi="Arial" w:cs="Arial"/>
                <w:color w:val="auto"/>
                <w:sz w:val="24"/>
                <w:szCs w:val="24"/>
              </w:rPr>
            </w:pPr>
            <w:r>
              <w:rPr>
                <w:rFonts w:ascii="Arial" w:hAnsi="Arial" w:cs="Arial"/>
                <w:color w:val="auto"/>
                <w:sz w:val="24"/>
                <w:szCs w:val="24"/>
              </w:rPr>
              <w:t xml:space="preserve">This process attaches the </w:t>
            </w:r>
            <w:r w:rsidR="001D7D97">
              <w:rPr>
                <w:rFonts w:ascii="Arial" w:hAnsi="Arial" w:cs="Arial"/>
                <w:color w:val="auto"/>
                <w:sz w:val="24"/>
                <w:szCs w:val="24"/>
              </w:rPr>
              <w:t xml:space="preserve">moved and renamed </w:t>
            </w:r>
            <w:r>
              <w:rPr>
                <w:rFonts w:ascii="Arial" w:hAnsi="Arial" w:cs="Arial"/>
                <w:color w:val="auto"/>
                <w:sz w:val="24"/>
                <w:szCs w:val="24"/>
              </w:rPr>
              <w:t>.PDF</w:t>
            </w:r>
            <w:r w:rsidR="001D7D97">
              <w:rPr>
                <w:rFonts w:ascii="Arial" w:hAnsi="Arial" w:cs="Arial"/>
                <w:color w:val="auto"/>
                <w:sz w:val="24"/>
                <w:szCs w:val="24"/>
              </w:rPr>
              <w:t xml:space="preserve"> in </w:t>
            </w:r>
            <w:proofErr w:type="spellStart"/>
            <w:r w:rsidR="001D7D97" w:rsidRPr="001D7D97">
              <w:rPr>
                <w:rFonts w:ascii="Arial" w:hAnsi="Arial" w:cs="Arial"/>
                <w:color w:val="auto"/>
                <w:sz w:val="24"/>
                <w:szCs w:val="24"/>
              </w:rPr>
              <w:t>RenameMovePDF.xaml</w:t>
            </w:r>
            <w:proofErr w:type="spellEnd"/>
            <w:r w:rsidR="001D7D97">
              <w:rPr>
                <w:rFonts w:ascii="Arial" w:hAnsi="Arial" w:cs="Arial"/>
                <w:color w:val="auto"/>
                <w:sz w:val="24"/>
                <w:szCs w:val="24"/>
              </w:rPr>
              <w:t xml:space="preserve"> to a curated draft email (with date updated to yesterday’s date) to AOP&amp;A Baggage Operations POCs for their review and further inputs</w:t>
            </w:r>
            <w:r w:rsidR="00873FA3">
              <w:rPr>
                <w:rFonts w:ascii="Arial" w:hAnsi="Arial" w:cs="Arial"/>
                <w:color w:val="auto"/>
                <w:sz w:val="24"/>
                <w:szCs w:val="24"/>
              </w:rPr>
              <w:t>, before they send it off to CEO and Senior Management</w:t>
            </w:r>
            <w:r w:rsidR="001D7D97">
              <w:rPr>
                <w:rFonts w:ascii="Arial" w:hAnsi="Arial" w:cs="Arial"/>
                <w:color w:val="auto"/>
                <w:sz w:val="24"/>
                <w:szCs w:val="24"/>
              </w:rPr>
              <w:t>. The circulation list for the email will be the POCs.</w:t>
            </w:r>
          </w:p>
          <w:p w14:paraId="134B93C9" w14:textId="77777777" w:rsidR="001D7D97" w:rsidRDefault="001D7D97">
            <w:pPr>
              <w:rPr>
                <w:rFonts w:ascii="Arial" w:hAnsi="Arial" w:cs="Arial"/>
                <w:color w:val="auto"/>
                <w:sz w:val="24"/>
                <w:szCs w:val="24"/>
              </w:rPr>
            </w:pPr>
          </w:p>
          <w:p w14:paraId="133F9EC2" w14:textId="1A1784BA" w:rsidR="001D7D97" w:rsidRPr="006F6B32" w:rsidRDefault="001D7D97">
            <w:pPr>
              <w:rPr>
                <w:rFonts w:ascii="Arial" w:hAnsi="Arial" w:cs="Arial"/>
                <w:color w:val="auto"/>
                <w:sz w:val="24"/>
                <w:szCs w:val="24"/>
              </w:rPr>
            </w:pPr>
          </w:p>
        </w:tc>
        <w:tc>
          <w:tcPr>
            <w:tcW w:w="1620" w:type="dxa"/>
          </w:tcPr>
          <w:p w14:paraId="0ABA231D" w14:textId="77777777" w:rsidR="006F6B32" w:rsidRPr="006F6B32" w:rsidRDefault="006F6B32">
            <w:pPr>
              <w:rPr>
                <w:rFonts w:ascii="Arial" w:hAnsi="Arial" w:cs="Arial"/>
                <w:color w:val="auto"/>
                <w:sz w:val="24"/>
                <w:szCs w:val="24"/>
              </w:rPr>
            </w:pPr>
          </w:p>
        </w:tc>
        <w:tc>
          <w:tcPr>
            <w:tcW w:w="1371" w:type="dxa"/>
          </w:tcPr>
          <w:p w14:paraId="21E1D093" w14:textId="77777777" w:rsidR="006F6B32" w:rsidRPr="006F6B32" w:rsidRDefault="006F6B32">
            <w:pPr>
              <w:rPr>
                <w:rFonts w:ascii="Arial" w:hAnsi="Arial" w:cs="Arial"/>
                <w:color w:val="auto"/>
                <w:sz w:val="24"/>
                <w:szCs w:val="24"/>
              </w:rPr>
            </w:pPr>
          </w:p>
        </w:tc>
      </w:tr>
    </w:tbl>
    <w:p w14:paraId="0E1DF4B5" w14:textId="401B254D" w:rsidR="001255A0" w:rsidRDefault="00045490" w:rsidP="790FA458">
      <w:pPr>
        <w:spacing w:line="256" w:lineRule="auto"/>
        <w:rPr>
          <w:rFonts w:ascii="Arial" w:hAnsi="Arial" w:cs="Arial"/>
          <w:i/>
          <w:iCs/>
          <w:color w:val="auto"/>
          <w:sz w:val="24"/>
          <w:szCs w:val="24"/>
        </w:rPr>
      </w:pPr>
      <w:r w:rsidRPr="790FA458">
        <w:rPr>
          <w:rFonts w:ascii="Arial" w:hAnsi="Arial" w:cs="Arial"/>
          <w:i/>
          <w:iCs/>
          <w:color w:val="auto"/>
          <w:sz w:val="24"/>
          <w:szCs w:val="24"/>
        </w:rPr>
        <w:t xml:space="preserve">*Add more rows to the table to include all the workflow file names. No fields should be left empty. Use “n/a” for the items that </w:t>
      </w:r>
      <w:proofErr w:type="gramStart"/>
      <w:r w:rsidRPr="790FA458">
        <w:rPr>
          <w:rFonts w:ascii="Arial" w:hAnsi="Arial" w:cs="Arial"/>
          <w:i/>
          <w:iCs/>
          <w:color w:val="auto"/>
          <w:sz w:val="24"/>
          <w:szCs w:val="24"/>
        </w:rPr>
        <w:t>don`t</w:t>
      </w:r>
      <w:proofErr w:type="gramEnd"/>
      <w:r w:rsidRPr="790FA458">
        <w:rPr>
          <w:rFonts w:ascii="Arial" w:hAnsi="Arial" w:cs="Arial"/>
          <w:i/>
          <w:iCs/>
          <w:color w:val="auto"/>
          <w:sz w:val="24"/>
          <w:szCs w:val="24"/>
        </w:rPr>
        <w:t xml:space="preserve"> apply to your project.</w:t>
      </w:r>
    </w:p>
    <w:p w14:paraId="6C72D449" w14:textId="77777777" w:rsidR="001255A0" w:rsidRPr="001255A0" w:rsidRDefault="001255A0" w:rsidP="790FA458">
      <w:pPr>
        <w:spacing w:line="256" w:lineRule="auto"/>
        <w:rPr>
          <w:rFonts w:ascii="Arial" w:hAnsi="Arial" w:cs="Arial"/>
          <w:i/>
          <w:iCs/>
          <w:color w:val="auto"/>
          <w:sz w:val="24"/>
          <w:szCs w:val="24"/>
        </w:rPr>
      </w:pPr>
    </w:p>
    <w:p w14:paraId="0D10F0C8" w14:textId="1E76CAC0" w:rsidR="00852F36" w:rsidRPr="0040661C" w:rsidRDefault="001255A0" w:rsidP="790FA458">
      <w:pPr>
        <w:pStyle w:val="Heading3"/>
        <w:ind w:left="0" w:firstLine="0"/>
        <w:jc w:val="both"/>
        <w:rPr>
          <w:rFonts w:ascii="Arial" w:hAnsi="Arial" w:cs="Arial"/>
          <w:color w:val="365F91" w:themeColor="accent1" w:themeShade="BF"/>
          <w:sz w:val="28"/>
          <w:szCs w:val="28"/>
        </w:rPr>
      </w:pPr>
      <w:bookmarkStart w:id="25" w:name="_Toc64979470"/>
      <w:bookmarkStart w:id="26" w:name="_Toc121148225"/>
      <w:r w:rsidRPr="790FA458">
        <w:rPr>
          <w:rFonts w:ascii="Arial" w:hAnsi="Arial" w:cs="Arial"/>
          <w:color w:val="365F91" w:themeColor="accent1" w:themeShade="BF"/>
          <w:sz w:val="28"/>
          <w:szCs w:val="28"/>
        </w:rPr>
        <w:t xml:space="preserve">4.1.2 </w:t>
      </w:r>
      <w:r w:rsidR="00852F36" w:rsidRPr="790FA458">
        <w:rPr>
          <w:rFonts w:ascii="Arial" w:hAnsi="Arial" w:cs="Arial"/>
          <w:color w:val="365F91" w:themeColor="accent1" w:themeShade="BF"/>
          <w:sz w:val="28"/>
          <w:szCs w:val="28"/>
        </w:rPr>
        <w:t xml:space="preserve">Screenshot(s) of workflow in UiPath Studio </w:t>
      </w:r>
      <w:r w:rsidR="00E80C67" w:rsidRPr="790FA458">
        <w:rPr>
          <w:rFonts w:ascii="Arial" w:hAnsi="Arial" w:cs="Arial"/>
          <w:color w:val="365F91" w:themeColor="accent1" w:themeShade="BF"/>
          <w:sz w:val="28"/>
          <w:szCs w:val="28"/>
        </w:rPr>
        <w:t xml:space="preserve">specific to </w:t>
      </w:r>
      <w:bookmarkEnd w:id="25"/>
      <w:bookmarkEnd w:id="26"/>
      <w:proofErr w:type="spellStart"/>
      <w:r w:rsidR="000237D6" w:rsidRPr="000237D6">
        <w:rPr>
          <w:rFonts w:ascii="Arial" w:hAnsi="Arial" w:cs="Arial"/>
          <w:color w:val="365F91" w:themeColor="accent1" w:themeShade="BF"/>
          <w:sz w:val="28"/>
          <w:szCs w:val="28"/>
        </w:rPr>
        <w:t>AM_AOPA_ArrivalBaggage_DailyReport_CEO</w:t>
      </w:r>
      <w:proofErr w:type="spellEnd"/>
    </w:p>
    <w:p w14:paraId="3EABF269" w14:textId="77777777" w:rsidR="00270971" w:rsidRPr="00026574" w:rsidRDefault="00270971" w:rsidP="790FA458">
      <w:pPr>
        <w:spacing w:line="256" w:lineRule="auto"/>
        <w:rPr>
          <w:rFonts w:ascii="Arial" w:hAnsi="Arial" w:cs="Arial"/>
          <w:i/>
          <w:iCs/>
          <w:color w:val="000000" w:themeColor="text1"/>
          <w:sz w:val="24"/>
          <w:szCs w:val="24"/>
        </w:rPr>
      </w:pPr>
    </w:p>
    <w:p w14:paraId="2FD06959" w14:textId="42AF8521" w:rsidR="008F7EA0" w:rsidRDefault="0090081F" w:rsidP="790FA458">
      <w:pPr>
        <w:spacing w:line="256" w:lineRule="auto"/>
        <w:jc w:val="center"/>
        <w:rPr>
          <w:rFonts w:ascii="Arial" w:hAnsi="Arial" w:cs="Arial"/>
          <w:i/>
          <w:iCs/>
          <w:color w:val="000000" w:themeColor="text1"/>
          <w:sz w:val="24"/>
          <w:szCs w:val="24"/>
        </w:rPr>
      </w:pPr>
      <w:r>
        <w:rPr>
          <w:noProof/>
        </w:rPr>
        <w:drawing>
          <wp:inline distT="0" distB="0" distL="0" distR="0" wp14:anchorId="6293255E" wp14:editId="08B4DA7E">
            <wp:extent cx="2872596" cy="3948149"/>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2884464" cy="3964461"/>
                    </a:xfrm>
                    <a:prstGeom prst="rect">
                      <a:avLst/>
                    </a:prstGeom>
                  </pic:spPr>
                </pic:pic>
              </a:graphicData>
            </a:graphic>
          </wp:inline>
        </w:drawing>
      </w:r>
    </w:p>
    <w:p w14:paraId="6F7580AB" w14:textId="08C77942" w:rsidR="00A56353" w:rsidRDefault="00A56353" w:rsidP="790FA458">
      <w:pPr>
        <w:spacing w:line="256" w:lineRule="auto"/>
        <w:jc w:val="center"/>
        <w:rPr>
          <w:rFonts w:ascii="Arial" w:hAnsi="Arial" w:cs="Arial"/>
          <w:color w:val="000000" w:themeColor="text1"/>
          <w:sz w:val="24"/>
          <w:szCs w:val="24"/>
        </w:rPr>
      </w:pPr>
      <w:proofErr w:type="spellStart"/>
      <w:r w:rsidRPr="00A56353">
        <w:rPr>
          <w:rFonts w:ascii="Arial" w:hAnsi="Arial" w:cs="Arial"/>
          <w:color w:val="000000" w:themeColor="text1"/>
          <w:sz w:val="24"/>
          <w:szCs w:val="24"/>
        </w:rPr>
        <w:t>Main.xaml</w:t>
      </w:r>
      <w:proofErr w:type="spellEnd"/>
    </w:p>
    <w:p w14:paraId="7984827B" w14:textId="6A32BED2" w:rsidR="00F605B8" w:rsidRPr="004A60E4" w:rsidRDefault="000F7CB2" w:rsidP="00FD4D91">
      <w:pPr>
        <w:pStyle w:val="Heading2"/>
        <w:numPr>
          <w:ilvl w:val="0"/>
          <w:numId w:val="1"/>
        </w:numPr>
        <w:rPr>
          <w:rFonts w:ascii="Arial" w:hAnsi="Arial" w:cs="Arial"/>
          <w:color w:val="365F91" w:themeColor="accent1" w:themeShade="BF"/>
          <w:sz w:val="36"/>
          <w:szCs w:val="36"/>
        </w:rPr>
      </w:pPr>
      <w:bookmarkStart w:id="27" w:name="_Toc64979471"/>
      <w:bookmarkStart w:id="28" w:name="_Toc121148226"/>
      <w:r w:rsidRPr="790FA458">
        <w:rPr>
          <w:rFonts w:ascii="Arial" w:hAnsi="Arial" w:cs="Arial"/>
          <w:color w:val="365F91" w:themeColor="accent1" w:themeShade="BF"/>
          <w:sz w:val="36"/>
          <w:szCs w:val="36"/>
        </w:rPr>
        <w:lastRenderedPageBreak/>
        <w:t>Other Details</w:t>
      </w:r>
      <w:bookmarkEnd w:id="27"/>
      <w:bookmarkEnd w:id="28"/>
    </w:p>
    <w:p w14:paraId="6B8E9F38" w14:textId="77777777" w:rsidR="00F605B8" w:rsidRPr="00026574" w:rsidRDefault="00F605B8">
      <w:pPr>
        <w:rPr>
          <w:rFonts w:ascii="Arial" w:hAnsi="Arial" w:cs="Arial"/>
          <w:color w:val="365F91" w:themeColor="accent1" w:themeShade="BF"/>
          <w:sz w:val="24"/>
          <w:szCs w:val="24"/>
        </w:rPr>
      </w:pPr>
    </w:p>
    <w:p w14:paraId="5DA0FD72" w14:textId="0A07241C" w:rsidR="00B37B85" w:rsidRPr="004A60E4" w:rsidRDefault="000F7CB2" w:rsidP="00FD4D91">
      <w:pPr>
        <w:pStyle w:val="Heading3"/>
        <w:numPr>
          <w:ilvl w:val="1"/>
          <w:numId w:val="1"/>
        </w:numPr>
        <w:rPr>
          <w:rFonts w:ascii="Arial" w:hAnsi="Arial" w:cs="Arial"/>
          <w:color w:val="365F91" w:themeColor="accent1" w:themeShade="BF"/>
        </w:rPr>
      </w:pPr>
      <w:bookmarkStart w:id="29" w:name="_Toc64979472"/>
      <w:bookmarkStart w:id="30" w:name="_Toc121148227"/>
      <w:r w:rsidRPr="790FA458">
        <w:rPr>
          <w:rFonts w:ascii="Arial" w:hAnsi="Arial" w:cs="Arial"/>
          <w:color w:val="365F91" w:themeColor="accent1" w:themeShade="BF"/>
        </w:rPr>
        <w:t xml:space="preserve">Future </w:t>
      </w:r>
      <w:r w:rsidR="007269A9" w:rsidRPr="790FA458">
        <w:rPr>
          <w:rFonts w:ascii="Arial" w:hAnsi="Arial" w:cs="Arial"/>
          <w:color w:val="365F91" w:themeColor="accent1" w:themeShade="BF"/>
        </w:rPr>
        <w:t>I</w:t>
      </w:r>
      <w:r w:rsidRPr="790FA458">
        <w:rPr>
          <w:rFonts w:ascii="Arial" w:hAnsi="Arial" w:cs="Arial"/>
          <w:color w:val="365F91" w:themeColor="accent1" w:themeShade="BF"/>
        </w:rPr>
        <w:t>mprovements</w:t>
      </w:r>
      <w:bookmarkEnd w:id="29"/>
      <w:bookmarkEnd w:id="30"/>
      <w:r w:rsidRPr="790FA458">
        <w:rPr>
          <w:rFonts w:ascii="Arial" w:hAnsi="Arial" w:cs="Arial"/>
          <w:color w:val="365F91" w:themeColor="accent1" w:themeShade="BF"/>
        </w:rPr>
        <w:t xml:space="preserve"> </w:t>
      </w:r>
    </w:p>
    <w:p w14:paraId="090BA1C8" w14:textId="77777777" w:rsidR="007269A9" w:rsidRPr="00026574" w:rsidRDefault="007269A9" w:rsidP="007269A9">
      <w:pPr>
        <w:rPr>
          <w:rFonts w:ascii="Arial" w:hAnsi="Arial" w:cs="Arial"/>
          <w:sz w:val="24"/>
          <w:szCs w:val="24"/>
        </w:rPr>
      </w:pPr>
    </w:p>
    <w:tbl>
      <w:tblPr>
        <w:tblStyle w:val="GridTable4-Accent1"/>
        <w:tblW w:w="0" w:type="auto"/>
        <w:tblLook w:val="04A0" w:firstRow="1" w:lastRow="0" w:firstColumn="1" w:lastColumn="0" w:noHBand="0" w:noVBand="1"/>
      </w:tblPr>
      <w:tblGrid>
        <w:gridCol w:w="779"/>
        <w:gridCol w:w="6063"/>
        <w:gridCol w:w="2174"/>
      </w:tblGrid>
      <w:tr w:rsidR="000776DB" w:rsidRPr="00026574" w14:paraId="277CB5C3" w14:textId="6F137328" w:rsidTr="790FA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shd w:val="clear" w:color="auto" w:fill="365F91" w:themeFill="accent1" w:themeFillShade="BF"/>
          </w:tcPr>
          <w:p w14:paraId="0EACB391" w14:textId="77777777" w:rsidR="000776DB" w:rsidRPr="00026574" w:rsidRDefault="000776DB" w:rsidP="00AB2675">
            <w:pPr>
              <w:rPr>
                <w:rFonts w:ascii="Arial" w:hAnsi="Arial" w:cs="Arial"/>
                <w:sz w:val="24"/>
                <w:szCs w:val="24"/>
              </w:rPr>
            </w:pPr>
            <w:r w:rsidRPr="790FA458">
              <w:rPr>
                <w:rFonts w:ascii="Arial" w:hAnsi="Arial" w:cs="Arial"/>
                <w:sz w:val="24"/>
                <w:szCs w:val="24"/>
              </w:rPr>
              <w:t>No</w:t>
            </w:r>
          </w:p>
        </w:tc>
        <w:tc>
          <w:tcPr>
            <w:tcW w:w="6248" w:type="dxa"/>
            <w:shd w:val="clear" w:color="auto" w:fill="365F91" w:themeFill="accent1" w:themeFillShade="BF"/>
          </w:tcPr>
          <w:p w14:paraId="1271815E" w14:textId="76CDB1A1" w:rsidR="000776DB" w:rsidRPr="00026574" w:rsidRDefault="000776DB" w:rsidP="00AB267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790FA458">
              <w:rPr>
                <w:rFonts w:ascii="Arial" w:hAnsi="Arial" w:cs="Arial"/>
                <w:sz w:val="24"/>
                <w:szCs w:val="24"/>
              </w:rPr>
              <w:t>Additional Considerations</w:t>
            </w:r>
          </w:p>
        </w:tc>
        <w:tc>
          <w:tcPr>
            <w:tcW w:w="2204" w:type="dxa"/>
            <w:shd w:val="clear" w:color="auto" w:fill="365F91" w:themeFill="accent1" w:themeFillShade="BF"/>
          </w:tcPr>
          <w:p w14:paraId="5835BBB1" w14:textId="564E1920" w:rsidR="000776DB" w:rsidRPr="00026574" w:rsidRDefault="000776DB" w:rsidP="00AB267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790FA458">
              <w:rPr>
                <w:rFonts w:ascii="Arial" w:hAnsi="Arial" w:cs="Arial"/>
                <w:sz w:val="24"/>
                <w:szCs w:val="24"/>
              </w:rPr>
              <w:t>Importance</w:t>
            </w:r>
          </w:p>
        </w:tc>
      </w:tr>
      <w:tr w:rsidR="000776DB" w:rsidRPr="00026574" w14:paraId="6DE0C5C2" w14:textId="206E6060" w:rsidTr="790FA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655BFAC" w14:textId="77777777" w:rsidR="000776DB" w:rsidRPr="00026574" w:rsidRDefault="000776DB" w:rsidP="00AB2675">
            <w:pPr>
              <w:tabs>
                <w:tab w:val="left" w:pos="690"/>
              </w:tabs>
              <w:rPr>
                <w:rFonts w:ascii="Arial" w:hAnsi="Arial" w:cs="Arial"/>
                <w:b w:val="0"/>
                <w:bCs w:val="0"/>
                <w:color w:val="A6A6A6" w:themeColor="background1" w:themeShade="A6"/>
                <w:sz w:val="24"/>
                <w:szCs w:val="24"/>
              </w:rPr>
            </w:pPr>
            <w:r w:rsidRPr="790FA458">
              <w:rPr>
                <w:rFonts w:ascii="Arial" w:hAnsi="Arial" w:cs="Arial"/>
                <w:color w:val="A6A6A6" w:themeColor="background1" w:themeShade="A6"/>
                <w:sz w:val="24"/>
                <w:szCs w:val="24"/>
              </w:rPr>
              <w:t>1.</w:t>
            </w:r>
          </w:p>
        </w:tc>
        <w:tc>
          <w:tcPr>
            <w:tcW w:w="6248" w:type="dxa"/>
          </w:tcPr>
          <w:p w14:paraId="52A70E69" w14:textId="56A5AB19" w:rsidR="000776DB" w:rsidRPr="00026574" w:rsidRDefault="00681C7E" w:rsidP="00AB2675">
            <w:pPr>
              <w:cnfStyle w:val="000000100000" w:firstRow="0" w:lastRow="0" w:firstColumn="0" w:lastColumn="0" w:oddVBand="0" w:evenVBand="0" w:oddHBand="1" w:evenHBand="0" w:firstRowFirstColumn="0" w:firstRowLastColumn="0" w:lastRowFirstColumn="0" w:lastRowLastColumn="0"/>
              <w:rPr>
                <w:rFonts w:ascii="Arial" w:hAnsi="Arial" w:cs="Arial"/>
                <w:color w:val="A6A6A6" w:themeColor="background1" w:themeShade="A6"/>
                <w:sz w:val="24"/>
                <w:szCs w:val="24"/>
              </w:rPr>
            </w:pPr>
            <w:r w:rsidRPr="790FA458">
              <w:rPr>
                <w:rFonts w:ascii="Arial" w:hAnsi="Arial" w:cs="Arial"/>
                <w:color w:val="A6A6A6" w:themeColor="background1" w:themeShade="A6"/>
                <w:sz w:val="24"/>
                <w:szCs w:val="24"/>
              </w:rPr>
              <w:t>N/A</w:t>
            </w:r>
          </w:p>
        </w:tc>
        <w:tc>
          <w:tcPr>
            <w:tcW w:w="2204" w:type="dxa"/>
          </w:tcPr>
          <w:p w14:paraId="45740C01" w14:textId="0EE48178" w:rsidR="000776DB" w:rsidRPr="00026574" w:rsidRDefault="00681C7E" w:rsidP="00AB2675">
            <w:pPr>
              <w:cnfStyle w:val="000000100000" w:firstRow="0" w:lastRow="0" w:firstColumn="0" w:lastColumn="0" w:oddVBand="0" w:evenVBand="0" w:oddHBand="1" w:evenHBand="0" w:firstRowFirstColumn="0" w:firstRowLastColumn="0" w:lastRowFirstColumn="0" w:lastRowLastColumn="0"/>
              <w:rPr>
                <w:rFonts w:ascii="Arial" w:hAnsi="Arial" w:cs="Arial"/>
                <w:color w:val="A6A6A6" w:themeColor="background1" w:themeShade="A6"/>
                <w:sz w:val="24"/>
                <w:szCs w:val="24"/>
              </w:rPr>
            </w:pPr>
            <w:r w:rsidRPr="790FA458">
              <w:rPr>
                <w:rFonts w:ascii="Arial" w:hAnsi="Arial" w:cs="Arial"/>
                <w:color w:val="A6A6A6" w:themeColor="background1" w:themeShade="A6"/>
                <w:sz w:val="24"/>
                <w:szCs w:val="24"/>
              </w:rPr>
              <w:t>N/A</w:t>
            </w:r>
          </w:p>
        </w:tc>
      </w:tr>
    </w:tbl>
    <w:p w14:paraId="7A6E2206" w14:textId="77777777" w:rsidR="00F605B8" w:rsidRPr="00026574" w:rsidRDefault="00F605B8" w:rsidP="007269A9">
      <w:pPr>
        <w:pStyle w:val="Heading2"/>
        <w:ind w:left="0" w:firstLine="0"/>
        <w:rPr>
          <w:rFonts w:ascii="Arial" w:hAnsi="Arial" w:cs="Arial"/>
          <w:color w:val="000000" w:themeColor="text1"/>
          <w:sz w:val="24"/>
          <w:szCs w:val="24"/>
        </w:rPr>
      </w:pPr>
    </w:p>
    <w:p w14:paraId="360E4805" w14:textId="7564C4F6" w:rsidR="007269A9" w:rsidRDefault="000F7CB2" w:rsidP="00DB1204">
      <w:pPr>
        <w:pStyle w:val="Heading3"/>
        <w:numPr>
          <w:ilvl w:val="1"/>
          <w:numId w:val="1"/>
        </w:numPr>
        <w:rPr>
          <w:rFonts w:ascii="Arial" w:hAnsi="Arial" w:cs="Arial"/>
          <w:color w:val="7F7F7F"/>
          <w:sz w:val="24"/>
          <w:szCs w:val="24"/>
        </w:rPr>
      </w:pPr>
      <w:bookmarkStart w:id="31" w:name="_Toc64979473"/>
      <w:bookmarkStart w:id="32" w:name="_Toc121148228"/>
      <w:r w:rsidRPr="790FA458">
        <w:rPr>
          <w:rFonts w:ascii="Arial" w:hAnsi="Arial" w:cs="Arial"/>
          <w:color w:val="365F91" w:themeColor="accent1" w:themeShade="BF"/>
        </w:rPr>
        <w:t xml:space="preserve">Debugging </w:t>
      </w:r>
      <w:r w:rsidR="007269A9" w:rsidRPr="790FA458">
        <w:rPr>
          <w:rFonts w:ascii="Arial" w:hAnsi="Arial" w:cs="Arial"/>
          <w:color w:val="365F91" w:themeColor="accent1" w:themeShade="BF"/>
        </w:rPr>
        <w:t>T</w:t>
      </w:r>
      <w:r w:rsidRPr="790FA458">
        <w:rPr>
          <w:rFonts w:ascii="Arial" w:hAnsi="Arial" w:cs="Arial"/>
          <w:color w:val="365F91" w:themeColor="accent1" w:themeShade="BF"/>
        </w:rPr>
        <w:t>ips</w:t>
      </w:r>
      <w:bookmarkEnd w:id="31"/>
      <w:bookmarkEnd w:id="32"/>
      <w:r w:rsidRPr="790FA458">
        <w:rPr>
          <w:rFonts w:ascii="Arial" w:hAnsi="Arial" w:cs="Arial"/>
          <w:color w:val="7F7F7F" w:themeColor="text1" w:themeTint="80"/>
          <w:sz w:val="24"/>
          <w:szCs w:val="24"/>
        </w:rPr>
        <w:t xml:space="preserve"> </w:t>
      </w:r>
    </w:p>
    <w:p w14:paraId="4AB8118C" w14:textId="77777777" w:rsidR="00DB1204" w:rsidRPr="00DB1204" w:rsidRDefault="00DB1204" w:rsidP="00DB1204"/>
    <w:tbl>
      <w:tblPr>
        <w:tblStyle w:val="GridTable4-Accent1"/>
        <w:tblW w:w="0" w:type="auto"/>
        <w:tblLook w:val="04A0" w:firstRow="1" w:lastRow="0" w:firstColumn="1" w:lastColumn="0" w:noHBand="0" w:noVBand="1"/>
      </w:tblPr>
      <w:tblGrid>
        <w:gridCol w:w="993"/>
        <w:gridCol w:w="8023"/>
      </w:tblGrid>
      <w:tr w:rsidR="000776DB" w:rsidRPr="00026574" w14:paraId="2424E26E" w14:textId="77777777" w:rsidTr="790FA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365F91" w:themeFill="accent1" w:themeFillShade="BF"/>
          </w:tcPr>
          <w:p w14:paraId="4E7CC60F" w14:textId="00E8942B" w:rsidR="000776DB" w:rsidRPr="00026574" w:rsidRDefault="000776DB" w:rsidP="000776DB">
            <w:pPr>
              <w:rPr>
                <w:rFonts w:ascii="Arial" w:hAnsi="Arial" w:cs="Arial"/>
                <w:sz w:val="24"/>
                <w:szCs w:val="24"/>
              </w:rPr>
            </w:pPr>
            <w:r w:rsidRPr="790FA458">
              <w:rPr>
                <w:rFonts w:ascii="Arial" w:hAnsi="Arial" w:cs="Arial"/>
                <w:sz w:val="24"/>
                <w:szCs w:val="24"/>
              </w:rPr>
              <w:t>No</w:t>
            </w:r>
          </w:p>
        </w:tc>
        <w:tc>
          <w:tcPr>
            <w:tcW w:w="8234" w:type="dxa"/>
            <w:shd w:val="clear" w:color="auto" w:fill="365F91" w:themeFill="accent1" w:themeFillShade="BF"/>
          </w:tcPr>
          <w:p w14:paraId="23C6FEAC" w14:textId="1C2CAFFD" w:rsidR="000776DB" w:rsidRPr="00026574" w:rsidRDefault="000776DB" w:rsidP="000776D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790FA458">
              <w:rPr>
                <w:rFonts w:ascii="Arial" w:hAnsi="Arial" w:cs="Arial"/>
                <w:sz w:val="24"/>
                <w:szCs w:val="24"/>
              </w:rPr>
              <w:t>Debugging Tips</w:t>
            </w:r>
          </w:p>
        </w:tc>
      </w:tr>
      <w:tr w:rsidR="000776DB" w:rsidRPr="00026574" w14:paraId="6DBF48AD" w14:textId="77777777" w:rsidTr="790FA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60F568D" w14:textId="1190EF22" w:rsidR="000776DB" w:rsidRPr="00026574" w:rsidRDefault="000776DB" w:rsidP="000776DB">
            <w:pPr>
              <w:tabs>
                <w:tab w:val="left" w:pos="690"/>
              </w:tabs>
              <w:rPr>
                <w:rFonts w:ascii="Arial" w:hAnsi="Arial" w:cs="Arial"/>
                <w:b w:val="0"/>
                <w:bCs w:val="0"/>
                <w:color w:val="A6A6A6" w:themeColor="background1" w:themeShade="A6"/>
                <w:sz w:val="24"/>
                <w:szCs w:val="24"/>
              </w:rPr>
            </w:pPr>
            <w:r w:rsidRPr="790FA458">
              <w:rPr>
                <w:rFonts w:ascii="Arial" w:hAnsi="Arial" w:cs="Arial"/>
                <w:b w:val="0"/>
                <w:bCs w:val="0"/>
                <w:color w:val="A6A6A6" w:themeColor="background1" w:themeShade="A6"/>
                <w:sz w:val="24"/>
                <w:szCs w:val="24"/>
              </w:rPr>
              <w:t>1.</w:t>
            </w:r>
          </w:p>
        </w:tc>
        <w:tc>
          <w:tcPr>
            <w:tcW w:w="8234" w:type="dxa"/>
          </w:tcPr>
          <w:p w14:paraId="29954B69" w14:textId="77777777" w:rsidR="000776DB" w:rsidRPr="00026574" w:rsidRDefault="000776DB" w:rsidP="000776DB">
            <w:pPr>
              <w:cnfStyle w:val="000000100000" w:firstRow="0" w:lastRow="0" w:firstColumn="0" w:lastColumn="0" w:oddVBand="0" w:evenVBand="0" w:oddHBand="1" w:evenHBand="0" w:firstRowFirstColumn="0" w:firstRowLastColumn="0" w:lastRowFirstColumn="0" w:lastRowLastColumn="0"/>
              <w:rPr>
                <w:rFonts w:ascii="Arial" w:hAnsi="Arial" w:cs="Arial"/>
                <w:color w:val="A6A6A6" w:themeColor="background1" w:themeShade="A6"/>
                <w:sz w:val="24"/>
                <w:szCs w:val="24"/>
              </w:rPr>
            </w:pPr>
            <w:r w:rsidRPr="790FA458">
              <w:rPr>
                <w:rFonts w:ascii="Arial" w:hAnsi="Arial" w:cs="Arial"/>
                <w:color w:val="A6A6A6" w:themeColor="background1" w:themeShade="A6"/>
                <w:sz w:val="24"/>
                <w:szCs w:val="24"/>
              </w:rPr>
              <w:t xml:space="preserve">Check where the error </w:t>
            </w:r>
            <w:proofErr w:type="gramStart"/>
            <w:r w:rsidRPr="790FA458">
              <w:rPr>
                <w:rFonts w:ascii="Arial" w:hAnsi="Arial" w:cs="Arial"/>
                <w:color w:val="A6A6A6" w:themeColor="background1" w:themeShade="A6"/>
                <w:sz w:val="24"/>
                <w:szCs w:val="24"/>
              </w:rPr>
              <w:t>stop</w:t>
            </w:r>
            <w:proofErr w:type="gramEnd"/>
            <w:r w:rsidRPr="790FA458">
              <w:rPr>
                <w:rFonts w:ascii="Arial" w:hAnsi="Arial" w:cs="Arial"/>
                <w:color w:val="A6A6A6" w:themeColor="background1" w:themeShade="A6"/>
                <w:sz w:val="24"/>
                <w:szCs w:val="24"/>
              </w:rPr>
              <w:t xml:space="preserve"> at.</w:t>
            </w:r>
          </w:p>
          <w:p w14:paraId="057828BB" w14:textId="5CEDCB18" w:rsidR="007269A9" w:rsidRPr="00026574" w:rsidRDefault="007269A9" w:rsidP="000776DB">
            <w:pPr>
              <w:cnfStyle w:val="000000100000" w:firstRow="0" w:lastRow="0" w:firstColumn="0" w:lastColumn="0" w:oddVBand="0" w:evenVBand="0" w:oddHBand="1" w:evenHBand="0" w:firstRowFirstColumn="0" w:firstRowLastColumn="0" w:lastRowFirstColumn="0" w:lastRowLastColumn="0"/>
              <w:rPr>
                <w:rFonts w:ascii="Arial" w:hAnsi="Arial" w:cs="Arial"/>
                <w:color w:val="A6A6A6" w:themeColor="background1" w:themeShade="A6"/>
                <w:sz w:val="24"/>
                <w:szCs w:val="24"/>
              </w:rPr>
            </w:pPr>
          </w:p>
        </w:tc>
      </w:tr>
      <w:tr w:rsidR="000776DB" w:rsidRPr="00026574" w14:paraId="01F9147D" w14:textId="77777777" w:rsidTr="790FA458">
        <w:tc>
          <w:tcPr>
            <w:cnfStyle w:val="001000000000" w:firstRow="0" w:lastRow="0" w:firstColumn="1" w:lastColumn="0" w:oddVBand="0" w:evenVBand="0" w:oddHBand="0" w:evenHBand="0" w:firstRowFirstColumn="0" w:firstRowLastColumn="0" w:lastRowFirstColumn="0" w:lastRowLastColumn="0"/>
            <w:tcW w:w="1008" w:type="dxa"/>
          </w:tcPr>
          <w:p w14:paraId="39CA2A79" w14:textId="79A03151" w:rsidR="000776DB" w:rsidRPr="00026574" w:rsidRDefault="000776DB" w:rsidP="000776DB">
            <w:pPr>
              <w:rPr>
                <w:rFonts w:ascii="Arial" w:hAnsi="Arial" w:cs="Arial"/>
                <w:b w:val="0"/>
                <w:bCs w:val="0"/>
                <w:color w:val="A6A6A6" w:themeColor="background1" w:themeShade="A6"/>
                <w:sz w:val="24"/>
                <w:szCs w:val="24"/>
              </w:rPr>
            </w:pPr>
            <w:r w:rsidRPr="790FA458">
              <w:rPr>
                <w:rFonts w:ascii="Arial" w:hAnsi="Arial" w:cs="Arial"/>
                <w:b w:val="0"/>
                <w:bCs w:val="0"/>
                <w:color w:val="A6A6A6" w:themeColor="background1" w:themeShade="A6"/>
                <w:sz w:val="24"/>
                <w:szCs w:val="24"/>
              </w:rPr>
              <w:t>2.</w:t>
            </w:r>
          </w:p>
        </w:tc>
        <w:tc>
          <w:tcPr>
            <w:tcW w:w="8234" w:type="dxa"/>
          </w:tcPr>
          <w:p w14:paraId="1BCC26CC" w14:textId="0915B904" w:rsidR="000776DB" w:rsidRPr="00026574" w:rsidRDefault="000776DB" w:rsidP="000776DB">
            <w:pPr>
              <w:cnfStyle w:val="000000000000" w:firstRow="0" w:lastRow="0" w:firstColumn="0" w:lastColumn="0" w:oddVBand="0" w:evenVBand="0" w:oddHBand="0" w:evenHBand="0" w:firstRowFirstColumn="0" w:firstRowLastColumn="0" w:lastRowFirstColumn="0" w:lastRowLastColumn="0"/>
              <w:rPr>
                <w:rFonts w:ascii="Arial" w:hAnsi="Arial" w:cs="Arial"/>
                <w:color w:val="A6A6A6" w:themeColor="background1" w:themeShade="A6"/>
                <w:sz w:val="24"/>
                <w:szCs w:val="24"/>
              </w:rPr>
            </w:pPr>
            <w:r w:rsidRPr="790FA458">
              <w:rPr>
                <w:rFonts w:ascii="Arial" w:hAnsi="Arial" w:cs="Arial"/>
                <w:color w:val="A6A6A6" w:themeColor="background1" w:themeShade="A6"/>
                <w:sz w:val="24"/>
                <w:szCs w:val="24"/>
              </w:rPr>
              <w:t xml:space="preserve">Use </w:t>
            </w:r>
            <w:proofErr w:type="gramStart"/>
            <w:r w:rsidRPr="790FA458">
              <w:rPr>
                <w:rFonts w:ascii="Arial" w:hAnsi="Arial" w:cs="Arial"/>
                <w:color w:val="A6A6A6" w:themeColor="background1" w:themeShade="A6"/>
                <w:sz w:val="24"/>
                <w:szCs w:val="24"/>
              </w:rPr>
              <w:t>write</w:t>
            </w:r>
            <w:proofErr w:type="gramEnd"/>
            <w:r w:rsidRPr="790FA458">
              <w:rPr>
                <w:rFonts w:ascii="Arial" w:hAnsi="Arial" w:cs="Arial"/>
                <w:color w:val="A6A6A6" w:themeColor="background1" w:themeShade="A6"/>
                <w:sz w:val="24"/>
                <w:szCs w:val="24"/>
              </w:rPr>
              <w:t xml:space="preserve"> line or message box to print the value </w:t>
            </w:r>
            <w:r w:rsidR="009B453F" w:rsidRPr="790FA458">
              <w:rPr>
                <w:rFonts w:ascii="Arial" w:hAnsi="Arial" w:cs="Arial"/>
                <w:color w:val="A6A6A6" w:themeColor="background1" w:themeShade="A6"/>
                <w:sz w:val="24"/>
                <w:szCs w:val="24"/>
              </w:rPr>
              <w:t xml:space="preserve">at the step </w:t>
            </w:r>
            <w:r w:rsidRPr="790FA458">
              <w:rPr>
                <w:rFonts w:ascii="Arial" w:hAnsi="Arial" w:cs="Arial"/>
                <w:color w:val="A6A6A6" w:themeColor="background1" w:themeShade="A6"/>
                <w:sz w:val="24"/>
                <w:szCs w:val="24"/>
              </w:rPr>
              <w:t xml:space="preserve">that </w:t>
            </w:r>
            <w:r w:rsidR="009B453F" w:rsidRPr="790FA458">
              <w:rPr>
                <w:rFonts w:ascii="Arial" w:hAnsi="Arial" w:cs="Arial"/>
                <w:color w:val="A6A6A6" w:themeColor="background1" w:themeShade="A6"/>
                <w:sz w:val="24"/>
                <w:szCs w:val="24"/>
              </w:rPr>
              <w:t xml:space="preserve">you </w:t>
            </w:r>
            <w:r w:rsidRPr="790FA458">
              <w:rPr>
                <w:rFonts w:ascii="Arial" w:hAnsi="Arial" w:cs="Arial"/>
                <w:color w:val="A6A6A6" w:themeColor="background1" w:themeShade="A6"/>
                <w:sz w:val="24"/>
                <w:szCs w:val="24"/>
              </w:rPr>
              <w:t>want to troubleshoot.</w:t>
            </w:r>
          </w:p>
        </w:tc>
      </w:tr>
    </w:tbl>
    <w:p w14:paraId="497208DE" w14:textId="77777777" w:rsidR="00F605B8" w:rsidRPr="00026574" w:rsidRDefault="00F605B8">
      <w:pPr>
        <w:rPr>
          <w:rFonts w:ascii="Arial" w:hAnsi="Arial" w:cs="Arial"/>
          <w:color w:val="000000" w:themeColor="text1"/>
          <w:sz w:val="24"/>
          <w:szCs w:val="24"/>
        </w:rPr>
      </w:pPr>
    </w:p>
    <w:p w14:paraId="6D4E0485" w14:textId="08E04FB1" w:rsidR="007269A9" w:rsidRDefault="000F7CB2" w:rsidP="00FD4D91">
      <w:pPr>
        <w:pStyle w:val="Heading3"/>
        <w:numPr>
          <w:ilvl w:val="1"/>
          <w:numId w:val="1"/>
        </w:numPr>
        <w:rPr>
          <w:rFonts w:ascii="Arial" w:hAnsi="Arial" w:cs="Arial"/>
          <w:color w:val="365F91" w:themeColor="accent1" w:themeShade="BF"/>
        </w:rPr>
      </w:pPr>
      <w:bookmarkStart w:id="33" w:name="_Toc64979474"/>
      <w:bookmarkStart w:id="34" w:name="_Toc121148229"/>
      <w:r w:rsidRPr="790FA458">
        <w:rPr>
          <w:rFonts w:ascii="Arial" w:hAnsi="Arial" w:cs="Arial"/>
          <w:color w:val="365F91" w:themeColor="accent1" w:themeShade="BF"/>
        </w:rPr>
        <w:t>Other Remark</w:t>
      </w:r>
      <w:r w:rsidR="004A60E4" w:rsidRPr="790FA458">
        <w:rPr>
          <w:rFonts w:ascii="Arial" w:hAnsi="Arial" w:cs="Arial"/>
          <w:color w:val="365F91" w:themeColor="accent1" w:themeShade="BF"/>
        </w:rPr>
        <w:t>s</w:t>
      </w:r>
      <w:bookmarkEnd w:id="33"/>
      <w:bookmarkEnd w:id="34"/>
    </w:p>
    <w:p w14:paraId="1374312C" w14:textId="77777777" w:rsidR="004A60E4" w:rsidRPr="004A60E4" w:rsidRDefault="004A60E4" w:rsidP="004A60E4"/>
    <w:tbl>
      <w:tblPr>
        <w:tblStyle w:val="GridTable4-Accent1"/>
        <w:tblW w:w="0" w:type="auto"/>
        <w:tblLook w:val="04A0" w:firstRow="1" w:lastRow="0" w:firstColumn="1" w:lastColumn="0" w:noHBand="0" w:noVBand="1"/>
      </w:tblPr>
      <w:tblGrid>
        <w:gridCol w:w="994"/>
        <w:gridCol w:w="8022"/>
      </w:tblGrid>
      <w:tr w:rsidR="009B453F" w:rsidRPr="00026574" w14:paraId="690CD05B" w14:textId="77777777" w:rsidTr="790FA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365F91" w:themeFill="accent1" w:themeFillShade="BF"/>
          </w:tcPr>
          <w:p w14:paraId="6D9FBEEC" w14:textId="77777777" w:rsidR="009B453F" w:rsidRPr="00026574" w:rsidRDefault="009B453F" w:rsidP="00AB2675">
            <w:pPr>
              <w:rPr>
                <w:rFonts w:ascii="Arial" w:hAnsi="Arial" w:cs="Arial"/>
                <w:sz w:val="24"/>
                <w:szCs w:val="24"/>
              </w:rPr>
            </w:pPr>
            <w:r w:rsidRPr="790FA458">
              <w:rPr>
                <w:rFonts w:ascii="Arial" w:hAnsi="Arial" w:cs="Arial"/>
                <w:sz w:val="24"/>
                <w:szCs w:val="24"/>
              </w:rPr>
              <w:t>No</w:t>
            </w:r>
          </w:p>
        </w:tc>
        <w:tc>
          <w:tcPr>
            <w:tcW w:w="8234" w:type="dxa"/>
            <w:shd w:val="clear" w:color="auto" w:fill="365F91" w:themeFill="accent1" w:themeFillShade="BF"/>
          </w:tcPr>
          <w:p w14:paraId="246C47D7" w14:textId="27FAE082" w:rsidR="009B453F" w:rsidRPr="00026574" w:rsidRDefault="009B453F" w:rsidP="00AB267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790FA458">
              <w:rPr>
                <w:rFonts w:ascii="Arial" w:hAnsi="Arial" w:cs="Arial"/>
                <w:sz w:val="24"/>
                <w:szCs w:val="24"/>
              </w:rPr>
              <w:t>Remarks</w:t>
            </w:r>
          </w:p>
        </w:tc>
      </w:tr>
      <w:tr w:rsidR="009B453F" w:rsidRPr="00026574" w14:paraId="396BFA43" w14:textId="77777777" w:rsidTr="790FA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BA21750" w14:textId="77777777" w:rsidR="009B453F" w:rsidRPr="00026574" w:rsidRDefault="009B453F" w:rsidP="00AB2675">
            <w:pPr>
              <w:tabs>
                <w:tab w:val="left" w:pos="690"/>
              </w:tabs>
              <w:rPr>
                <w:rFonts w:ascii="Arial" w:hAnsi="Arial" w:cs="Arial"/>
                <w:b w:val="0"/>
                <w:bCs w:val="0"/>
                <w:color w:val="A6A6A6" w:themeColor="background1" w:themeShade="A6"/>
                <w:sz w:val="24"/>
                <w:szCs w:val="24"/>
              </w:rPr>
            </w:pPr>
            <w:r w:rsidRPr="790FA458">
              <w:rPr>
                <w:rFonts w:ascii="Arial" w:hAnsi="Arial" w:cs="Arial"/>
                <w:b w:val="0"/>
                <w:bCs w:val="0"/>
                <w:color w:val="A6A6A6" w:themeColor="background1" w:themeShade="A6"/>
                <w:sz w:val="24"/>
                <w:szCs w:val="24"/>
              </w:rPr>
              <w:t>1.</w:t>
            </w:r>
          </w:p>
        </w:tc>
        <w:tc>
          <w:tcPr>
            <w:tcW w:w="8234" w:type="dxa"/>
          </w:tcPr>
          <w:p w14:paraId="04653341" w14:textId="0FA44A24" w:rsidR="009B453F" w:rsidRPr="00026574" w:rsidRDefault="009B453F" w:rsidP="00AB2675">
            <w:pPr>
              <w:cnfStyle w:val="000000100000" w:firstRow="0" w:lastRow="0" w:firstColumn="0" w:lastColumn="0" w:oddVBand="0" w:evenVBand="0" w:oddHBand="1" w:evenHBand="0" w:firstRowFirstColumn="0" w:firstRowLastColumn="0" w:lastRowFirstColumn="0" w:lastRowLastColumn="0"/>
              <w:rPr>
                <w:rFonts w:ascii="Arial" w:hAnsi="Arial" w:cs="Arial"/>
                <w:color w:val="A6A6A6" w:themeColor="background1" w:themeShade="A6"/>
                <w:sz w:val="24"/>
                <w:szCs w:val="24"/>
              </w:rPr>
            </w:pPr>
            <w:r w:rsidRPr="790FA458">
              <w:rPr>
                <w:rFonts w:ascii="Arial" w:hAnsi="Arial" w:cs="Arial"/>
                <w:color w:val="A6A6A6" w:themeColor="background1" w:themeShade="A6"/>
                <w:sz w:val="24"/>
                <w:szCs w:val="24"/>
              </w:rPr>
              <w:t>N/A</w:t>
            </w:r>
          </w:p>
        </w:tc>
      </w:tr>
    </w:tbl>
    <w:p w14:paraId="26713353" w14:textId="77777777" w:rsidR="00F605B8" w:rsidRPr="00026574" w:rsidRDefault="00F605B8" w:rsidP="007269A9">
      <w:pPr>
        <w:pStyle w:val="Heading2"/>
        <w:ind w:left="0" w:firstLine="0"/>
        <w:rPr>
          <w:rFonts w:ascii="Arial" w:hAnsi="Arial" w:cs="Arial"/>
          <w:color w:val="000000" w:themeColor="text1"/>
          <w:sz w:val="24"/>
          <w:szCs w:val="24"/>
        </w:rPr>
      </w:pPr>
    </w:p>
    <w:p w14:paraId="5FCABF75" w14:textId="77777777" w:rsidR="00F605B8" w:rsidRPr="00026574" w:rsidRDefault="00F605B8">
      <w:pPr>
        <w:rPr>
          <w:rFonts w:ascii="Arial" w:hAnsi="Arial" w:cs="Arial"/>
          <w:color w:val="000000" w:themeColor="text1"/>
          <w:sz w:val="24"/>
          <w:szCs w:val="24"/>
        </w:rPr>
      </w:pPr>
    </w:p>
    <w:p w14:paraId="001FD036" w14:textId="5160DBB9" w:rsidR="00F605B8" w:rsidRPr="004A60E4" w:rsidRDefault="000F7CB2" w:rsidP="00FD4D91">
      <w:pPr>
        <w:pStyle w:val="Heading2"/>
        <w:numPr>
          <w:ilvl w:val="0"/>
          <w:numId w:val="1"/>
        </w:numPr>
        <w:rPr>
          <w:rFonts w:ascii="Arial" w:hAnsi="Arial" w:cs="Arial"/>
          <w:color w:val="365F91" w:themeColor="accent1" w:themeShade="BF"/>
          <w:sz w:val="36"/>
          <w:szCs w:val="36"/>
        </w:rPr>
      </w:pPr>
      <w:bookmarkStart w:id="35" w:name="_Toc64979475"/>
      <w:bookmarkStart w:id="36" w:name="_Toc121148230"/>
      <w:r w:rsidRPr="790FA458">
        <w:rPr>
          <w:rFonts w:ascii="Arial" w:hAnsi="Arial" w:cs="Arial"/>
          <w:color w:val="365F91" w:themeColor="accent1" w:themeShade="BF"/>
          <w:sz w:val="36"/>
          <w:szCs w:val="36"/>
        </w:rPr>
        <w:t>Post</w:t>
      </w:r>
      <w:r w:rsidR="007269A9" w:rsidRPr="790FA458">
        <w:rPr>
          <w:rFonts w:ascii="Arial" w:hAnsi="Arial" w:cs="Arial"/>
          <w:color w:val="365F91" w:themeColor="accent1" w:themeShade="BF"/>
          <w:sz w:val="36"/>
          <w:szCs w:val="36"/>
        </w:rPr>
        <w:t>-</w:t>
      </w:r>
      <w:r w:rsidRPr="790FA458">
        <w:rPr>
          <w:rFonts w:ascii="Arial" w:hAnsi="Arial" w:cs="Arial"/>
          <w:color w:val="365F91" w:themeColor="accent1" w:themeShade="BF"/>
          <w:sz w:val="36"/>
          <w:szCs w:val="36"/>
        </w:rPr>
        <w:t xml:space="preserve">UAT </w:t>
      </w:r>
      <w:r w:rsidR="007269A9" w:rsidRPr="790FA458">
        <w:rPr>
          <w:rFonts w:ascii="Arial" w:hAnsi="Arial" w:cs="Arial"/>
          <w:color w:val="365F91" w:themeColor="accent1" w:themeShade="BF"/>
          <w:sz w:val="36"/>
          <w:szCs w:val="36"/>
        </w:rPr>
        <w:t>S</w:t>
      </w:r>
      <w:r w:rsidRPr="790FA458">
        <w:rPr>
          <w:rFonts w:ascii="Arial" w:hAnsi="Arial" w:cs="Arial"/>
          <w:color w:val="365F91" w:themeColor="accent1" w:themeShade="BF"/>
          <w:sz w:val="36"/>
          <w:szCs w:val="36"/>
        </w:rPr>
        <w:t>pecifications</w:t>
      </w:r>
      <w:bookmarkEnd w:id="35"/>
      <w:bookmarkEnd w:id="36"/>
    </w:p>
    <w:p w14:paraId="4448452A" w14:textId="77777777" w:rsidR="007269A9" w:rsidRPr="00026574" w:rsidRDefault="007269A9" w:rsidP="007269A9">
      <w:pPr>
        <w:rPr>
          <w:rFonts w:ascii="Arial" w:hAnsi="Arial" w:cs="Arial"/>
          <w:sz w:val="24"/>
          <w:szCs w:val="24"/>
        </w:rPr>
      </w:pPr>
    </w:p>
    <w:tbl>
      <w:tblPr>
        <w:tblStyle w:val="GridTable4-Accent1"/>
        <w:tblW w:w="0" w:type="auto"/>
        <w:tblLook w:val="04A0" w:firstRow="1" w:lastRow="0" w:firstColumn="1" w:lastColumn="0" w:noHBand="0" w:noVBand="1"/>
      </w:tblPr>
      <w:tblGrid>
        <w:gridCol w:w="4225"/>
        <w:gridCol w:w="4791"/>
      </w:tblGrid>
      <w:tr w:rsidR="007269A9" w:rsidRPr="00026574" w14:paraId="76CA0C29" w14:textId="77777777" w:rsidTr="790FA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shd w:val="clear" w:color="auto" w:fill="365F91" w:themeFill="accent1" w:themeFillShade="BF"/>
          </w:tcPr>
          <w:p w14:paraId="21903A44" w14:textId="5831F0E0" w:rsidR="007269A9" w:rsidRPr="00026574" w:rsidRDefault="00C818C3" w:rsidP="005570DB">
            <w:pPr>
              <w:rPr>
                <w:rFonts w:ascii="Arial" w:hAnsi="Arial" w:cs="Arial"/>
                <w:sz w:val="24"/>
                <w:szCs w:val="24"/>
              </w:rPr>
            </w:pPr>
            <w:r w:rsidRPr="790FA458">
              <w:rPr>
                <w:rFonts w:ascii="Arial" w:hAnsi="Arial" w:cs="Arial"/>
                <w:sz w:val="24"/>
                <w:szCs w:val="24"/>
              </w:rPr>
              <w:t>Specifications</w:t>
            </w:r>
          </w:p>
        </w:tc>
        <w:tc>
          <w:tcPr>
            <w:tcW w:w="4791" w:type="dxa"/>
            <w:shd w:val="clear" w:color="auto" w:fill="365F91" w:themeFill="accent1" w:themeFillShade="BF"/>
          </w:tcPr>
          <w:p w14:paraId="35180D7C" w14:textId="77777777" w:rsidR="007269A9" w:rsidRPr="00026574" w:rsidRDefault="007269A9" w:rsidP="005570D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790FA458">
              <w:rPr>
                <w:rFonts w:ascii="Arial" w:hAnsi="Arial" w:cs="Arial"/>
                <w:sz w:val="24"/>
                <w:szCs w:val="24"/>
              </w:rPr>
              <w:t>Remarks</w:t>
            </w:r>
          </w:p>
        </w:tc>
      </w:tr>
      <w:tr w:rsidR="00031792" w:rsidRPr="00026574" w14:paraId="57167002" w14:textId="77777777" w:rsidTr="790FA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404170FD" w14:textId="1539477A" w:rsidR="007269A9" w:rsidRPr="00C0300E" w:rsidRDefault="007269A9" w:rsidP="005570DB">
            <w:pPr>
              <w:tabs>
                <w:tab w:val="left" w:pos="690"/>
              </w:tabs>
              <w:rPr>
                <w:rFonts w:ascii="Arial" w:hAnsi="Arial" w:cs="Arial"/>
                <w:b w:val="0"/>
                <w:bCs w:val="0"/>
                <w:sz w:val="24"/>
                <w:szCs w:val="24"/>
              </w:rPr>
            </w:pPr>
            <w:r w:rsidRPr="00C0300E">
              <w:rPr>
                <w:rFonts w:ascii="Arial" w:hAnsi="Arial" w:cs="Arial"/>
                <w:b w:val="0"/>
                <w:bCs w:val="0"/>
                <w:sz w:val="24"/>
                <w:szCs w:val="24"/>
              </w:rPr>
              <w:t xml:space="preserve">Average duration per transaction </w:t>
            </w:r>
          </w:p>
        </w:tc>
        <w:tc>
          <w:tcPr>
            <w:tcW w:w="4791" w:type="dxa"/>
          </w:tcPr>
          <w:p w14:paraId="38634DC3" w14:textId="7A127D4A" w:rsidR="00843CE5" w:rsidRPr="00C0300E" w:rsidRDefault="00843CE5" w:rsidP="00843C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0300E">
              <w:rPr>
                <w:rFonts w:ascii="Arial" w:hAnsi="Arial" w:cs="Arial"/>
                <w:sz w:val="24"/>
                <w:szCs w:val="24"/>
              </w:rPr>
              <w:t>(</w:t>
            </w:r>
            <w:proofErr w:type="gramStart"/>
            <w:r w:rsidRPr="00C0300E">
              <w:rPr>
                <w:rFonts w:ascii="Arial" w:hAnsi="Arial" w:cs="Arial"/>
                <w:sz w:val="24"/>
                <w:szCs w:val="24"/>
              </w:rPr>
              <w:t>varies</w:t>
            </w:r>
            <w:proofErr w:type="gramEnd"/>
            <w:r w:rsidRPr="00C0300E">
              <w:rPr>
                <w:rFonts w:ascii="Arial" w:hAnsi="Arial" w:cs="Arial"/>
                <w:sz w:val="24"/>
                <w:szCs w:val="24"/>
              </w:rPr>
              <w:t xml:space="preserve"> depending on the Test environment): </w:t>
            </w:r>
            <w:r w:rsidRPr="00C0300E">
              <w:rPr>
                <w:rFonts w:ascii="Arial" w:hAnsi="Arial" w:cs="Arial"/>
                <w:sz w:val="24"/>
                <w:szCs w:val="24"/>
                <w:u w:val="single"/>
              </w:rPr>
              <w:t xml:space="preserve">within </w:t>
            </w:r>
            <w:r w:rsidR="00C0300E" w:rsidRPr="00C0300E">
              <w:rPr>
                <w:rFonts w:ascii="Arial" w:hAnsi="Arial" w:cs="Arial"/>
                <w:sz w:val="24"/>
                <w:szCs w:val="24"/>
                <w:u w:val="single"/>
              </w:rPr>
              <w:t>2</w:t>
            </w:r>
            <w:r w:rsidRPr="00C0300E">
              <w:rPr>
                <w:rFonts w:ascii="Arial" w:hAnsi="Arial" w:cs="Arial"/>
                <w:sz w:val="24"/>
                <w:szCs w:val="24"/>
                <w:u w:val="single"/>
              </w:rPr>
              <w:t xml:space="preserve"> minutes</w:t>
            </w:r>
          </w:p>
          <w:p w14:paraId="29986990" w14:textId="7A55607B" w:rsidR="007269A9" w:rsidRPr="00C0300E" w:rsidRDefault="007269A9" w:rsidP="005570D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31792" w:rsidRPr="00026574" w14:paraId="5082ED66" w14:textId="77777777" w:rsidTr="790FA458">
        <w:tc>
          <w:tcPr>
            <w:cnfStyle w:val="001000000000" w:firstRow="0" w:lastRow="0" w:firstColumn="1" w:lastColumn="0" w:oddVBand="0" w:evenVBand="0" w:oddHBand="0" w:evenHBand="0" w:firstRowFirstColumn="0" w:firstRowLastColumn="0" w:lastRowFirstColumn="0" w:lastRowLastColumn="0"/>
            <w:tcW w:w="4225" w:type="dxa"/>
          </w:tcPr>
          <w:p w14:paraId="06029130" w14:textId="7FD0646B" w:rsidR="00843CE5" w:rsidRPr="00C0300E" w:rsidRDefault="00843CE5" w:rsidP="005570DB">
            <w:pPr>
              <w:tabs>
                <w:tab w:val="left" w:pos="690"/>
              </w:tabs>
              <w:rPr>
                <w:rFonts w:ascii="Arial" w:hAnsi="Arial" w:cs="Arial"/>
                <w:sz w:val="24"/>
                <w:szCs w:val="24"/>
              </w:rPr>
            </w:pPr>
            <w:r w:rsidRPr="00C0300E">
              <w:rPr>
                <w:rFonts w:ascii="Arial" w:hAnsi="Arial" w:cs="Arial"/>
                <w:b w:val="0"/>
                <w:bCs w:val="0"/>
                <w:sz w:val="24"/>
                <w:szCs w:val="24"/>
              </w:rPr>
              <w:t>Recommended number of robots for the specified volumes</w:t>
            </w:r>
          </w:p>
          <w:p w14:paraId="571E3CDE" w14:textId="0755EA1A" w:rsidR="00843CE5" w:rsidRPr="00C0300E" w:rsidRDefault="00843CE5" w:rsidP="005570DB">
            <w:pPr>
              <w:tabs>
                <w:tab w:val="left" w:pos="690"/>
              </w:tabs>
              <w:rPr>
                <w:rFonts w:ascii="Arial" w:hAnsi="Arial" w:cs="Arial"/>
                <w:b w:val="0"/>
                <w:bCs w:val="0"/>
                <w:sz w:val="24"/>
                <w:szCs w:val="24"/>
              </w:rPr>
            </w:pPr>
          </w:p>
        </w:tc>
        <w:tc>
          <w:tcPr>
            <w:tcW w:w="4791" w:type="dxa"/>
          </w:tcPr>
          <w:p w14:paraId="3E11EB76" w14:textId="2FDBB0D0" w:rsidR="00843CE5" w:rsidRPr="00C0300E" w:rsidRDefault="00C818C3" w:rsidP="005570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0300E">
              <w:rPr>
                <w:rFonts w:ascii="Arial" w:hAnsi="Arial" w:cs="Arial"/>
                <w:sz w:val="24"/>
                <w:szCs w:val="24"/>
              </w:rPr>
              <w:t>1</w:t>
            </w:r>
          </w:p>
        </w:tc>
      </w:tr>
      <w:tr w:rsidR="00031792" w:rsidRPr="00026574" w14:paraId="79174075" w14:textId="77777777" w:rsidTr="790FA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14:paraId="3004C2B3" w14:textId="578227B1" w:rsidR="00843CE5" w:rsidRPr="00C0300E" w:rsidRDefault="00843CE5" w:rsidP="005570DB">
            <w:pPr>
              <w:tabs>
                <w:tab w:val="left" w:pos="690"/>
              </w:tabs>
              <w:rPr>
                <w:rFonts w:ascii="Arial" w:hAnsi="Arial" w:cs="Arial"/>
                <w:sz w:val="24"/>
                <w:szCs w:val="24"/>
              </w:rPr>
            </w:pPr>
            <w:r w:rsidRPr="00C0300E">
              <w:rPr>
                <w:rFonts w:ascii="Arial" w:hAnsi="Arial" w:cs="Arial"/>
                <w:b w:val="0"/>
                <w:bCs w:val="0"/>
                <w:sz w:val="24"/>
                <w:szCs w:val="24"/>
              </w:rPr>
              <w:t>Specified schedule</w:t>
            </w:r>
          </w:p>
          <w:p w14:paraId="1E97F98C" w14:textId="2B888937" w:rsidR="00843CE5" w:rsidRPr="00C0300E" w:rsidRDefault="00843CE5" w:rsidP="005570DB">
            <w:pPr>
              <w:tabs>
                <w:tab w:val="left" w:pos="690"/>
              </w:tabs>
              <w:rPr>
                <w:rFonts w:ascii="Arial" w:hAnsi="Arial" w:cs="Arial"/>
                <w:b w:val="0"/>
                <w:bCs w:val="0"/>
                <w:sz w:val="24"/>
                <w:szCs w:val="24"/>
              </w:rPr>
            </w:pPr>
          </w:p>
        </w:tc>
        <w:tc>
          <w:tcPr>
            <w:tcW w:w="4791" w:type="dxa"/>
          </w:tcPr>
          <w:p w14:paraId="474D3C83" w14:textId="3368F6E9" w:rsidR="00C0300E" w:rsidRPr="00C0300E" w:rsidRDefault="00C0300E" w:rsidP="005570D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Process starts at 14:00 daily and runs once per day</w:t>
            </w:r>
          </w:p>
        </w:tc>
      </w:tr>
    </w:tbl>
    <w:p w14:paraId="02894348" w14:textId="77777777" w:rsidR="00F55728" w:rsidRPr="00026574" w:rsidRDefault="00F55728">
      <w:pPr>
        <w:rPr>
          <w:rFonts w:ascii="Arial" w:hAnsi="Arial" w:cs="Arial"/>
          <w:color w:val="308DC6"/>
          <w:sz w:val="24"/>
          <w:szCs w:val="24"/>
        </w:rPr>
      </w:pPr>
    </w:p>
    <w:p w14:paraId="7E478B82" w14:textId="3AF808B0" w:rsidR="00F55728" w:rsidRDefault="00F55728" w:rsidP="00FD4D91">
      <w:pPr>
        <w:pStyle w:val="Heading2"/>
        <w:numPr>
          <w:ilvl w:val="0"/>
          <w:numId w:val="1"/>
        </w:numPr>
        <w:rPr>
          <w:rFonts w:ascii="Arial" w:hAnsi="Arial" w:cs="Arial"/>
          <w:color w:val="365F91" w:themeColor="accent1" w:themeShade="BF"/>
          <w:sz w:val="36"/>
          <w:szCs w:val="36"/>
        </w:rPr>
      </w:pPr>
      <w:bookmarkStart w:id="37" w:name="_Toc64979476"/>
      <w:bookmarkStart w:id="38" w:name="_Toc121148231"/>
      <w:r w:rsidRPr="790FA458">
        <w:rPr>
          <w:rFonts w:ascii="Arial" w:hAnsi="Arial" w:cs="Arial"/>
          <w:color w:val="365F91" w:themeColor="accent1" w:themeShade="BF"/>
          <w:sz w:val="36"/>
          <w:szCs w:val="36"/>
        </w:rPr>
        <w:t>Document Approval</w:t>
      </w:r>
      <w:bookmarkEnd w:id="37"/>
      <w:bookmarkEnd w:id="38"/>
      <w:r w:rsidRPr="790FA458">
        <w:rPr>
          <w:rFonts w:ascii="Arial" w:hAnsi="Arial" w:cs="Arial"/>
          <w:color w:val="365F91" w:themeColor="accent1" w:themeShade="BF"/>
          <w:sz w:val="36"/>
          <w:szCs w:val="36"/>
        </w:rPr>
        <w:t xml:space="preserve"> </w:t>
      </w:r>
    </w:p>
    <w:p w14:paraId="11F9C7A2" w14:textId="72CEC6DE" w:rsidR="00F55728" w:rsidRPr="00633042" w:rsidRDefault="00F55728" w:rsidP="00F55728">
      <w:pPr>
        <w:jc w:val="both"/>
        <w:rPr>
          <w:rFonts w:ascii="Arial" w:hAnsi="Arial" w:cs="Arial"/>
          <w:color w:val="auto"/>
          <w:sz w:val="24"/>
          <w:szCs w:val="24"/>
        </w:rPr>
      </w:pPr>
      <w:r w:rsidRPr="00633042">
        <w:rPr>
          <w:rFonts w:ascii="Arial" w:hAnsi="Arial" w:cs="Arial"/>
          <w:color w:val="auto"/>
          <w:sz w:val="24"/>
          <w:szCs w:val="24"/>
        </w:rPr>
        <w:t>This document requires serial approval (sign off) from the roles defined in the table below. Changes to the requirements must be documented in an updated version (</w:t>
      </w:r>
      <w:proofErr w:type="gramStart"/>
      <w:r w:rsidRPr="00633042">
        <w:rPr>
          <w:rFonts w:ascii="Arial" w:hAnsi="Arial" w:cs="Arial"/>
          <w:color w:val="auto"/>
          <w:sz w:val="24"/>
          <w:szCs w:val="24"/>
        </w:rPr>
        <w:t>i.e.</w:t>
      </w:r>
      <w:proofErr w:type="gramEnd"/>
      <w:r w:rsidRPr="00633042">
        <w:rPr>
          <w:rFonts w:ascii="Arial" w:hAnsi="Arial" w:cs="Arial"/>
          <w:color w:val="auto"/>
          <w:sz w:val="24"/>
          <w:szCs w:val="24"/>
        </w:rPr>
        <w:t xml:space="preserve"> v 2.0) and </w:t>
      </w:r>
      <w:proofErr w:type="gramStart"/>
      <w:r w:rsidRPr="00633042">
        <w:rPr>
          <w:rFonts w:ascii="Arial" w:hAnsi="Arial" w:cs="Arial"/>
          <w:color w:val="auto"/>
          <w:sz w:val="24"/>
          <w:szCs w:val="24"/>
        </w:rPr>
        <w:t>requires</w:t>
      </w:r>
      <w:proofErr w:type="gramEnd"/>
      <w:r w:rsidRPr="00633042">
        <w:rPr>
          <w:rFonts w:ascii="Arial" w:hAnsi="Arial" w:cs="Arial"/>
          <w:color w:val="auto"/>
          <w:sz w:val="24"/>
          <w:szCs w:val="24"/>
        </w:rPr>
        <w:t xml:space="preserve"> a new signature flow. </w:t>
      </w:r>
      <w:r w:rsidR="003909F3" w:rsidRPr="00633042">
        <w:rPr>
          <w:rFonts w:ascii="Arial" w:hAnsi="Arial" w:cs="Arial"/>
          <w:i/>
          <w:sz w:val="24"/>
          <w:szCs w:val="24"/>
        </w:rPr>
        <w:t>(Please check the box accordingly</w:t>
      </w:r>
      <w:r w:rsidR="003909F3">
        <w:rPr>
          <w:rFonts w:ascii="Arial" w:hAnsi="Arial" w:cs="Arial"/>
          <w:i/>
          <w:sz w:val="24"/>
          <w:szCs w:val="24"/>
        </w:rPr>
        <w:t>.</w:t>
      </w:r>
      <w:r w:rsidR="003909F3" w:rsidRPr="00633042">
        <w:rPr>
          <w:rFonts w:ascii="Arial" w:hAnsi="Arial" w:cs="Arial"/>
          <w:i/>
          <w:sz w:val="24"/>
          <w:szCs w:val="24"/>
        </w:rPr>
        <w:t>)</w:t>
      </w:r>
    </w:p>
    <w:p w14:paraId="746D0CE4" w14:textId="5452EC71" w:rsidR="00F55728" w:rsidRPr="00633042" w:rsidRDefault="00F55728" w:rsidP="00F55728">
      <w:pPr>
        <w:jc w:val="both"/>
        <w:rPr>
          <w:rFonts w:ascii="Arial" w:hAnsi="Arial" w:cs="Arial"/>
          <w:color w:val="auto"/>
          <w:sz w:val="24"/>
          <w:szCs w:val="24"/>
        </w:rPr>
      </w:pPr>
    </w:p>
    <w:p w14:paraId="1BD00D48" w14:textId="5722876B" w:rsidR="00CD0644" w:rsidRPr="00633042" w:rsidRDefault="000237D6" w:rsidP="00F55728">
      <w:pPr>
        <w:pStyle w:val="ListParagraph"/>
        <w:ind w:left="0"/>
        <w:jc w:val="both"/>
        <w:rPr>
          <w:rFonts w:ascii="Arial" w:hAnsi="Arial" w:cs="Arial"/>
          <w:sz w:val="24"/>
          <w:szCs w:val="24"/>
        </w:rPr>
      </w:pPr>
      <w:sdt>
        <w:sdtPr>
          <w:rPr>
            <w:rFonts w:ascii="Arial" w:hAnsi="Arial" w:cs="Arial"/>
            <w:sz w:val="24"/>
            <w:szCs w:val="24"/>
          </w:rPr>
          <w:id w:val="-1506975218"/>
          <w14:checkbox>
            <w14:checked w14:val="0"/>
            <w14:checkedState w14:val="2612" w14:font="MS Gothic"/>
            <w14:uncheckedState w14:val="2610" w14:font="MS Gothic"/>
          </w14:checkbox>
        </w:sdtPr>
        <w:sdtEndPr/>
        <w:sdtContent>
          <w:r w:rsidR="00234CCF" w:rsidRPr="00633042">
            <w:rPr>
              <w:rFonts w:ascii="Segoe UI Symbol" w:eastAsia="MS Gothic" w:hAnsi="Segoe UI Symbol" w:cs="Segoe UI Symbol"/>
              <w:sz w:val="24"/>
              <w:szCs w:val="24"/>
            </w:rPr>
            <w:t>☐</w:t>
          </w:r>
        </w:sdtContent>
      </w:sdt>
      <w:r w:rsidR="00234CCF" w:rsidRPr="00633042">
        <w:rPr>
          <w:rFonts w:ascii="Arial" w:hAnsi="Arial" w:cs="Arial"/>
          <w:sz w:val="24"/>
          <w:szCs w:val="24"/>
        </w:rPr>
        <w:t xml:space="preserve"> </w:t>
      </w:r>
      <w:r w:rsidR="008A5B87" w:rsidRPr="00633042">
        <w:rPr>
          <w:rFonts w:ascii="Arial" w:hAnsi="Arial" w:cs="Arial"/>
          <w:sz w:val="24"/>
          <w:szCs w:val="24"/>
        </w:rPr>
        <w:t>T</w:t>
      </w:r>
      <w:r w:rsidR="00A720D2" w:rsidRPr="00633042">
        <w:rPr>
          <w:rFonts w:ascii="Arial" w:hAnsi="Arial" w:cs="Arial"/>
          <w:sz w:val="24"/>
          <w:szCs w:val="24"/>
        </w:rPr>
        <w:t xml:space="preserve">he design of this process automation has been reviewed </w:t>
      </w:r>
      <w:r w:rsidR="008A5B87" w:rsidRPr="00633042">
        <w:rPr>
          <w:rFonts w:ascii="Arial" w:hAnsi="Arial" w:cs="Arial"/>
          <w:sz w:val="24"/>
          <w:szCs w:val="24"/>
        </w:rPr>
        <w:t>to be built with</w:t>
      </w:r>
      <w:r w:rsidR="00A720D2" w:rsidRPr="00633042">
        <w:rPr>
          <w:rFonts w:ascii="Arial" w:hAnsi="Arial" w:cs="Arial"/>
          <w:sz w:val="24"/>
          <w:szCs w:val="24"/>
        </w:rPr>
        <w:t xml:space="preserve"> no personal data involved, adhering to safeguards outlined in the Process Design Document and Risk Register document.</w:t>
      </w:r>
      <w:r w:rsidR="00633042" w:rsidRPr="00633042">
        <w:rPr>
          <w:rFonts w:ascii="Arial" w:hAnsi="Arial" w:cs="Arial"/>
          <w:sz w:val="24"/>
          <w:szCs w:val="24"/>
        </w:rPr>
        <w:t xml:space="preserve"> </w:t>
      </w:r>
    </w:p>
    <w:p w14:paraId="77D0D9E2" w14:textId="77777777" w:rsidR="00A720D2" w:rsidRPr="00633042" w:rsidRDefault="00A720D2" w:rsidP="00F55728">
      <w:pPr>
        <w:pStyle w:val="ListParagraph"/>
        <w:ind w:left="0"/>
        <w:jc w:val="both"/>
        <w:rPr>
          <w:rFonts w:ascii="Arial" w:hAnsi="Arial" w:cs="Arial"/>
          <w:sz w:val="24"/>
          <w:szCs w:val="24"/>
        </w:rPr>
      </w:pPr>
    </w:p>
    <w:tbl>
      <w:tblPr>
        <w:tblStyle w:val="GridTable4-Accent1"/>
        <w:tblW w:w="8995" w:type="dxa"/>
        <w:tblLook w:val="04A0" w:firstRow="1" w:lastRow="0" w:firstColumn="1" w:lastColumn="0" w:noHBand="0" w:noVBand="1"/>
      </w:tblPr>
      <w:tblGrid>
        <w:gridCol w:w="1023"/>
        <w:gridCol w:w="1569"/>
        <w:gridCol w:w="1439"/>
        <w:gridCol w:w="2444"/>
        <w:gridCol w:w="2520"/>
      </w:tblGrid>
      <w:tr w:rsidR="00F55728" w:rsidRPr="00870610" w14:paraId="5ACBA46C" w14:textId="77777777" w:rsidTr="007D3FF5">
        <w:trPr>
          <w:cnfStyle w:val="100000000000" w:firstRow="1" w:lastRow="0" w:firstColumn="0" w:lastColumn="0" w:oddVBand="0" w:evenVBand="0" w:oddHBand="0"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023" w:type="dxa"/>
            <w:shd w:val="clear" w:color="auto" w:fill="244061" w:themeFill="accent1" w:themeFillShade="80"/>
          </w:tcPr>
          <w:p w14:paraId="3996C980" w14:textId="77777777" w:rsidR="00F55728" w:rsidRPr="00F55728" w:rsidRDefault="00F55728" w:rsidP="005570DB">
            <w:pPr>
              <w:pStyle w:val="ListParagraph"/>
              <w:ind w:left="0"/>
              <w:rPr>
                <w:rFonts w:ascii="Arial" w:hAnsi="Arial" w:cs="Arial"/>
                <w:color w:val="FFFFFF" w:themeColor="background1"/>
              </w:rPr>
            </w:pPr>
            <w:r w:rsidRPr="790FA458">
              <w:rPr>
                <w:rFonts w:ascii="Arial" w:hAnsi="Arial" w:cs="Arial"/>
                <w:color w:val="FFFFFF" w:themeColor="background1"/>
              </w:rPr>
              <w:t>Version</w:t>
            </w:r>
          </w:p>
        </w:tc>
        <w:tc>
          <w:tcPr>
            <w:tcW w:w="1569" w:type="dxa"/>
            <w:shd w:val="clear" w:color="auto" w:fill="244061" w:themeFill="accent1" w:themeFillShade="80"/>
          </w:tcPr>
          <w:p w14:paraId="68BD016C" w14:textId="77777777" w:rsidR="00F55728" w:rsidRPr="00F55728" w:rsidRDefault="00F55728" w:rsidP="005570D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790FA458">
              <w:rPr>
                <w:rFonts w:ascii="Arial" w:hAnsi="Arial" w:cs="Arial"/>
                <w:color w:val="FFFFFF" w:themeColor="background1"/>
              </w:rPr>
              <w:t>Flow</w:t>
            </w:r>
          </w:p>
        </w:tc>
        <w:tc>
          <w:tcPr>
            <w:tcW w:w="1439" w:type="dxa"/>
            <w:shd w:val="clear" w:color="auto" w:fill="244061" w:themeFill="accent1" w:themeFillShade="80"/>
          </w:tcPr>
          <w:p w14:paraId="35EC88D7" w14:textId="77777777" w:rsidR="00F55728" w:rsidRPr="00F55728" w:rsidRDefault="00F55728" w:rsidP="005570D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790FA458">
              <w:rPr>
                <w:rFonts w:ascii="Arial" w:hAnsi="Arial" w:cs="Arial"/>
                <w:color w:val="FFFFFF" w:themeColor="background1"/>
              </w:rPr>
              <w:t>Role</w:t>
            </w:r>
          </w:p>
        </w:tc>
        <w:tc>
          <w:tcPr>
            <w:tcW w:w="2444" w:type="dxa"/>
            <w:shd w:val="clear" w:color="auto" w:fill="244061" w:themeFill="accent1" w:themeFillShade="80"/>
          </w:tcPr>
          <w:p w14:paraId="4E4A7C91" w14:textId="77777777" w:rsidR="00F55728" w:rsidRPr="00F55728" w:rsidRDefault="00F55728" w:rsidP="005570D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790FA458">
              <w:rPr>
                <w:rFonts w:ascii="Arial" w:hAnsi="Arial" w:cs="Arial"/>
                <w:color w:val="FFFFFF" w:themeColor="background1"/>
              </w:rPr>
              <w:t>Name</w:t>
            </w:r>
          </w:p>
        </w:tc>
        <w:tc>
          <w:tcPr>
            <w:tcW w:w="2520" w:type="dxa"/>
            <w:shd w:val="clear" w:color="auto" w:fill="244061" w:themeFill="accent1" w:themeFillShade="80"/>
          </w:tcPr>
          <w:p w14:paraId="1384700F" w14:textId="77777777" w:rsidR="00F55728" w:rsidRPr="00F55728" w:rsidRDefault="00F55728" w:rsidP="005570DB">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790FA458">
              <w:rPr>
                <w:rFonts w:ascii="Arial" w:hAnsi="Arial" w:cs="Arial"/>
                <w:color w:val="FFFFFF" w:themeColor="background1"/>
              </w:rPr>
              <w:t>Signature and Approval Date:</w:t>
            </w:r>
          </w:p>
        </w:tc>
      </w:tr>
      <w:tr w:rsidR="00F55728" w:rsidRPr="00870610" w14:paraId="63249673" w14:textId="77777777" w:rsidTr="007D3FF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023" w:type="dxa"/>
          </w:tcPr>
          <w:p w14:paraId="0168B6C5" w14:textId="788CFDEE" w:rsidR="00F55728" w:rsidRDefault="00F55728" w:rsidP="00F55728">
            <w:pPr>
              <w:pStyle w:val="ListParagraph"/>
              <w:ind w:left="0"/>
              <w:jc w:val="both"/>
              <w:rPr>
                <w:rFonts w:ascii="Arial" w:hAnsi="Arial" w:cs="Arial"/>
                <w:b w:val="0"/>
                <w:bCs w:val="0"/>
              </w:rPr>
            </w:pPr>
            <w:r w:rsidRPr="790FA458">
              <w:rPr>
                <w:rFonts w:ascii="Arial" w:hAnsi="Arial" w:cs="Arial"/>
                <w:b w:val="0"/>
                <w:bCs w:val="0"/>
              </w:rPr>
              <w:t>1.0</w:t>
            </w:r>
          </w:p>
        </w:tc>
        <w:tc>
          <w:tcPr>
            <w:tcW w:w="1569" w:type="dxa"/>
          </w:tcPr>
          <w:p w14:paraId="293866A1" w14:textId="07B02CF5" w:rsidR="00F55728" w:rsidRPr="00870610" w:rsidRDefault="00F55728" w:rsidP="790FA45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790FA458">
              <w:rPr>
                <w:rFonts w:ascii="Arial" w:hAnsi="Arial" w:cs="Arial"/>
                <w:b/>
                <w:bCs/>
              </w:rPr>
              <w:t>Document Completed by:</w:t>
            </w:r>
          </w:p>
        </w:tc>
        <w:tc>
          <w:tcPr>
            <w:tcW w:w="1439" w:type="dxa"/>
          </w:tcPr>
          <w:p w14:paraId="73C5F7C4" w14:textId="6E2D10CB" w:rsidR="00F55728" w:rsidRPr="00F55728" w:rsidRDefault="00F55728" w:rsidP="790FA45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790FA458">
              <w:rPr>
                <w:rFonts w:ascii="Arial" w:hAnsi="Arial" w:cs="Arial"/>
                <w:b/>
                <w:bCs/>
              </w:rPr>
              <w:t>RPA Developer</w:t>
            </w:r>
            <w:r w:rsidR="00C0300E">
              <w:rPr>
                <w:rFonts w:ascii="Arial" w:hAnsi="Arial" w:cs="Arial"/>
                <w:b/>
                <w:bCs/>
              </w:rPr>
              <w:t xml:space="preserve"> &amp; Champion</w:t>
            </w:r>
            <w:r w:rsidRPr="790FA458">
              <w:rPr>
                <w:rFonts w:ascii="Arial" w:hAnsi="Arial" w:cs="Arial"/>
                <w:b/>
                <w:bCs/>
              </w:rPr>
              <w:t xml:space="preserve"> </w:t>
            </w:r>
          </w:p>
        </w:tc>
        <w:tc>
          <w:tcPr>
            <w:tcW w:w="2444" w:type="dxa"/>
          </w:tcPr>
          <w:p w14:paraId="0CBF1846" w14:textId="4E3A66E2" w:rsidR="00F55728" w:rsidRPr="00C0300E" w:rsidRDefault="00C0300E" w:rsidP="790FA45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Goh Siak Wei</w:t>
            </w:r>
          </w:p>
        </w:tc>
        <w:tc>
          <w:tcPr>
            <w:tcW w:w="2520" w:type="dxa"/>
          </w:tcPr>
          <w:p w14:paraId="1A12ED41" w14:textId="77777777" w:rsidR="00F55728" w:rsidRPr="00870610" w:rsidRDefault="00F55728" w:rsidP="00F5572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51A9D" w:rsidRPr="00870610" w14:paraId="7EC89929" w14:textId="77777777" w:rsidTr="007D3FF5">
        <w:trPr>
          <w:trHeight w:val="301"/>
        </w:trPr>
        <w:tc>
          <w:tcPr>
            <w:cnfStyle w:val="001000000000" w:firstRow="0" w:lastRow="0" w:firstColumn="1" w:lastColumn="0" w:oddVBand="0" w:evenVBand="0" w:oddHBand="0" w:evenHBand="0" w:firstRowFirstColumn="0" w:firstRowLastColumn="0" w:lastRowFirstColumn="0" w:lastRowLastColumn="0"/>
            <w:tcW w:w="1023" w:type="dxa"/>
          </w:tcPr>
          <w:p w14:paraId="6BF8DC02" w14:textId="3BC36294" w:rsidR="00A51A9D" w:rsidRPr="00A51A9D" w:rsidRDefault="00A51A9D" w:rsidP="00A51A9D">
            <w:pPr>
              <w:pStyle w:val="ListParagraph"/>
              <w:ind w:left="0"/>
              <w:jc w:val="both"/>
              <w:rPr>
                <w:rFonts w:ascii="Arial" w:hAnsi="Arial" w:cs="Arial"/>
                <w:b w:val="0"/>
              </w:rPr>
            </w:pPr>
            <w:r w:rsidRPr="00A51A9D">
              <w:rPr>
                <w:rFonts w:ascii="Arial" w:hAnsi="Arial" w:cs="Arial"/>
                <w:b w:val="0"/>
              </w:rPr>
              <w:t>1.0</w:t>
            </w:r>
          </w:p>
        </w:tc>
        <w:tc>
          <w:tcPr>
            <w:tcW w:w="1569" w:type="dxa"/>
          </w:tcPr>
          <w:p w14:paraId="451D3841" w14:textId="2029621C" w:rsidR="00A51A9D" w:rsidRPr="790FA458" w:rsidRDefault="00A51A9D" w:rsidP="00A51A9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790FA458">
              <w:rPr>
                <w:rFonts w:ascii="Arial" w:hAnsi="Arial" w:cs="Arial"/>
                <w:b/>
                <w:bCs/>
              </w:rPr>
              <w:t>Document Approved by:</w:t>
            </w:r>
          </w:p>
        </w:tc>
        <w:tc>
          <w:tcPr>
            <w:tcW w:w="1439" w:type="dxa"/>
          </w:tcPr>
          <w:p w14:paraId="0D03F573" w14:textId="618A6F0A" w:rsidR="00A51A9D" w:rsidRPr="790FA458" w:rsidRDefault="007D3FF5" w:rsidP="00A51A9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Champion</w:t>
            </w:r>
            <w:r w:rsidR="00A51A9D" w:rsidRPr="790FA458">
              <w:rPr>
                <w:rFonts w:ascii="Arial" w:hAnsi="Arial" w:cs="Arial"/>
                <w:b/>
                <w:bCs/>
              </w:rPr>
              <w:t xml:space="preserve"> </w:t>
            </w:r>
            <w:proofErr w:type="gramStart"/>
            <w:r w:rsidR="00A51A9D" w:rsidRPr="790FA458">
              <w:rPr>
                <w:rFonts w:ascii="Arial" w:hAnsi="Arial" w:cs="Arial"/>
                <w:b/>
                <w:bCs/>
              </w:rPr>
              <w:t>Lead</w:t>
            </w:r>
            <w:proofErr w:type="gramEnd"/>
            <w:r w:rsidR="00A51A9D" w:rsidRPr="790FA458">
              <w:rPr>
                <w:rFonts w:ascii="Arial" w:hAnsi="Arial" w:cs="Arial"/>
                <w:b/>
                <w:bCs/>
              </w:rPr>
              <w:t xml:space="preserve"> </w:t>
            </w:r>
          </w:p>
        </w:tc>
        <w:tc>
          <w:tcPr>
            <w:tcW w:w="2444" w:type="dxa"/>
          </w:tcPr>
          <w:p w14:paraId="6BEBFC77" w14:textId="5548A86A" w:rsidR="00A51A9D" w:rsidRPr="00C0300E" w:rsidRDefault="00C0300E" w:rsidP="00A51A9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Yeo Kia Thye</w:t>
            </w:r>
          </w:p>
        </w:tc>
        <w:tc>
          <w:tcPr>
            <w:tcW w:w="2520" w:type="dxa"/>
          </w:tcPr>
          <w:p w14:paraId="57414A34" w14:textId="77777777" w:rsidR="00A51A9D" w:rsidRPr="00870610" w:rsidRDefault="00A51A9D" w:rsidP="00A51A9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51A9D" w:rsidRPr="00870610" w14:paraId="32D29AF7" w14:textId="77777777" w:rsidTr="007D3FF5">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023" w:type="dxa"/>
          </w:tcPr>
          <w:p w14:paraId="698B53F4" w14:textId="2935CD95" w:rsidR="00A51A9D" w:rsidRPr="00870610" w:rsidRDefault="00A51A9D" w:rsidP="00A51A9D">
            <w:pPr>
              <w:pStyle w:val="ListParagraph"/>
              <w:ind w:left="0"/>
              <w:jc w:val="both"/>
              <w:rPr>
                <w:rFonts w:ascii="Arial" w:hAnsi="Arial" w:cs="Arial"/>
                <w:b w:val="0"/>
                <w:bCs w:val="0"/>
              </w:rPr>
            </w:pPr>
            <w:r w:rsidRPr="790FA458">
              <w:rPr>
                <w:rFonts w:ascii="Arial" w:hAnsi="Arial" w:cs="Arial"/>
                <w:b w:val="0"/>
                <w:bCs w:val="0"/>
              </w:rPr>
              <w:t>1.0</w:t>
            </w:r>
          </w:p>
        </w:tc>
        <w:tc>
          <w:tcPr>
            <w:tcW w:w="1569" w:type="dxa"/>
          </w:tcPr>
          <w:p w14:paraId="2120AD5B" w14:textId="347DDDF1" w:rsidR="00A51A9D" w:rsidRPr="00870610" w:rsidRDefault="00A51A9D" w:rsidP="00A51A9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790FA458">
              <w:rPr>
                <w:rFonts w:ascii="Arial" w:hAnsi="Arial" w:cs="Arial"/>
                <w:b/>
                <w:bCs/>
              </w:rPr>
              <w:t>Document Approved by:</w:t>
            </w:r>
          </w:p>
        </w:tc>
        <w:tc>
          <w:tcPr>
            <w:tcW w:w="1439" w:type="dxa"/>
          </w:tcPr>
          <w:p w14:paraId="7DA73D3E" w14:textId="45155ED0" w:rsidR="00A51A9D" w:rsidRPr="00F55728" w:rsidRDefault="00A51A9D" w:rsidP="00A51A9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790FA458">
              <w:rPr>
                <w:rFonts w:ascii="Arial" w:hAnsi="Arial" w:cs="Arial"/>
                <w:b/>
                <w:bCs/>
              </w:rPr>
              <w:t xml:space="preserve">Automation </w:t>
            </w:r>
            <w:proofErr w:type="spellStart"/>
            <w:r w:rsidRPr="790FA458">
              <w:rPr>
                <w:rFonts w:ascii="Arial" w:hAnsi="Arial" w:cs="Arial"/>
                <w:b/>
                <w:bCs/>
              </w:rPr>
              <w:t>RoC</w:t>
            </w:r>
            <w:proofErr w:type="spellEnd"/>
            <w:r w:rsidRPr="790FA458">
              <w:rPr>
                <w:rFonts w:ascii="Arial" w:hAnsi="Arial" w:cs="Arial"/>
                <w:b/>
                <w:bCs/>
              </w:rPr>
              <w:t xml:space="preserve"> Lead </w:t>
            </w:r>
          </w:p>
        </w:tc>
        <w:tc>
          <w:tcPr>
            <w:tcW w:w="2444" w:type="dxa"/>
          </w:tcPr>
          <w:p w14:paraId="13E574C7" w14:textId="265C1D0B" w:rsidR="00A51A9D" w:rsidRPr="00C0300E" w:rsidRDefault="00C0300E" w:rsidP="00A51A9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Jason Chaw</w:t>
            </w:r>
          </w:p>
        </w:tc>
        <w:tc>
          <w:tcPr>
            <w:tcW w:w="2520" w:type="dxa"/>
          </w:tcPr>
          <w:p w14:paraId="5D0F6640" w14:textId="77777777" w:rsidR="00A51A9D" w:rsidRPr="00870610" w:rsidRDefault="00A51A9D" w:rsidP="00A51A9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8720DB2" w14:textId="2A8443A0" w:rsidR="00F55728" w:rsidRDefault="00F55728" w:rsidP="00F55728"/>
    <w:p w14:paraId="2F23226C" w14:textId="77777777" w:rsidR="00F55728" w:rsidRPr="00F55728" w:rsidRDefault="00F55728" w:rsidP="00F55728"/>
    <w:p w14:paraId="55F9CB2A" w14:textId="00880C2B" w:rsidR="00F605B8" w:rsidRPr="004A60E4" w:rsidRDefault="000F7CB2" w:rsidP="00FD4D91">
      <w:pPr>
        <w:pStyle w:val="Heading2"/>
        <w:numPr>
          <w:ilvl w:val="0"/>
          <w:numId w:val="1"/>
        </w:numPr>
        <w:rPr>
          <w:rFonts w:ascii="Arial" w:hAnsi="Arial" w:cs="Arial"/>
          <w:color w:val="365F91" w:themeColor="accent1" w:themeShade="BF"/>
          <w:sz w:val="36"/>
          <w:szCs w:val="36"/>
        </w:rPr>
      </w:pPr>
      <w:bookmarkStart w:id="39" w:name="_Toc64979477"/>
      <w:bookmarkStart w:id="40" w:name="_Toc121148232"/>
      <w:r w:rsidRPr="790FA458">
        <w:rPr>
          <w:rFonts w:ascii="Arial" w:hAnsi="Arial" w:cs="Arial"/>
          <w:color w:val="365F91" w:themeColor="accent1" w:themeShade="BF"/>
          <w:sz w:val="36"/>
          <w:szCs w:val="36"/>
        </w:rPr>
        <w:t>Glossary</w:t>
      </w:r>
      <w:bookmarkEnd w:id="39"/>
      <w:bookmarkEnd w:id="40"/>
    </w:p>
    <w:p w14:paraId="1077EDC5" w14:textId="77777777" w:rsidR="00C818C3" w:rsidRPr="00026574" w:rsidRDefault="00C818C3" w:rsidP="00C818C3">
      <w:pPr>
        <w:rPr>
          <w:rFonts w:ascii="Arial" w:hAnsi="Arial" w:cs="Arial"/>
          <w:sz w:val="24"/>
          <w:szCs w:val="24"/>
        </w:rPr>
      </w:pPr>
    </w:p>
    <w:p w14:paraId="6AF3FE52"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Master project</w:t>
      </w:r>
      <w:r w:rsidRPr="790FA458">
        <w:rPr>
          <w:rFonts w:ascii="Arial" w:hAnsi="Arial" w:cs="Arial"/>
          <w:color w:val="000000" w:themeColor="text1"/>
          <w:sz w:val="24"/>
          <w:szCs w:val="24"/>
        </w:rPr>
        <w:t xml:space="preserve"> - the overall output of the development, containing one or multiple projects that together cover the scope of the robotic process automation.</w:t>
      </w:r>
    </w:p>
    <w:p w14:paraId="2D7085E1"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Project</w:t>
      </w:r>
      <w:r w:rsidRPr="790FA458">
        <w:rPr>
          <w:rFonts w:ascii="Arial" w:hAnsi="Arial" w:cs="Arial"/>
          <w:color w:val="000000" w:themeColor="text1"/>
          <w:sz w:val="24"/>
          <w:szCs w:val="24"/>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Package</w:t>
      </w:r>
      <w:r w:rsidRPr="790FA458">
        <w:rPr>
          <w:rFonts w:ascii="Arial" w:hAnsi="Arial" w:cs="Arial"/>
          <w:color w:val="000000" w:themeColor="text1"/>
          <w:sz w:val="24"/>
          <w:szCs w:val="24"/>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Workflow</w:t>
      </w:r>
      <w:r w:rsidRPr="790FA458">
        <w:rPr>
          <w:rFonts w:ascii="Arial" w:hAnsi="Arial" w:cs="Arial"/>
          <w:color w:val="000000" w:themeColor="text1"/>
          <w:sz w:val="24"/>
          <w:szCs w:val="24"/>
        </w:rPr>
        <w:t xml:space="preserve"> - a component of the package, the workflow encapsulates a part of the project logic. The workflow can be of type: sequence, </w:t>
      </w:r>
      <w:proofErr w:type="gramStart"/>
      <w:r w:rsidRPr="790FA458">
        <w:rPr>
          <w:rFonts w:ascii="Arial" w:hAnsi="Arial" w:cs="Arial"/>
          <w:color w:val="000000" w:themeColor="text1"/>
          <w:sz w:val="24"/>
          <w:szCs w:val="24"/>
        </w:rPr>
        <w:t>flowchart</w:t>
      </w:r>
      <w:proofErr w:type="gramEnd"/>
      <w:r w:rsidRPr="790FA458">
        <w:rPr>
          <w:rFonts w:ascii="Arial" w:hAnsi="Arial" w:cs="Arial"/>
          <w:color w:val="000000" w:themeColor="text1"/>
          <w:sz w:val="24"/>
          <w:szCs w:val="24"/>
        </w:rPr>
        <w:t xml:space="preserve"> or state machine. a workflow is saved as an .</w:t>
      </w:r>
      <w:proofErr w:type="spellStart"/>
      <w:r w:rsidRPr="790FA458">
        <w:rPr>
          <w:rFonts w:ascii="Arial" w:hAnsi="Arial" w:cs="Arial"/>
          <w:color w:val="000000" w:themeColor="text1"/>
          <w:sz w:val="24"/>
          <w:szCs w:val="24"/>
        </w:rPr>
        <w:t>xaml</w:t>
      </w:r>
      <w:proofErr w:type="spellEnd"/>
      <w:r w:rsidRPr="790FA458">
        <w:rPr>
          <w:rFonts w:ascii="Arial" w:hAnsi="Arial" w:cs="Arial"/>
          <w:color w:val="000000" w:themeColor="text1"/>
          <w:sz w:val="24"/>
          <w:szCs w:val="24"/>
        </w:rPr>
        <w:t xml:space="preserve"> file inside the project folder. A workflow file can be invoked from another workflow and by default there is an initial workflow file that will run when executing the package.</w:t>
      </w:r>
    </w:p>
    <w:p w14:paraId="02FA3031"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Activity</w:t>
      </w:r>
      <w:r w:rsidRPr="790FA458">
        <w:rPr>
          <w:rFonts w:ascii="Arial" w:hAnsi="Arial" w:cs="Arial"/>
          <w:color w:val="000000" w:themeColor="text1"/>
          <w:sz w:val="24"/>
          <w:szCs w:val="24"/>
        </w:rPr>
        <w:t xml:space="preserve"> - an action that the robot executes.</w:t>
      </w:r>
    </w:p>
    <w:p w14:paraId="53177C40"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Sequence</w:t>
      </w:r>
      <w:r w:rsidRPr="790FA458">
        <w:rPr>
          <w:rFonts w:ascii="Arial" w:hAnsi="Arial" w:cs="Arial"/>
          <w:color w:val="000000" w:themeColor="text1"/>
          <w:sz w:val="24"/>
          <w:szCs w:val="24"/>
        </w:rPr>
        <w:t xml:space="preserve"> - a workflow where activities are executed one after another, in a sequential order</w:t>
      </w:r>
    </w:p>
    <w:p w14:paraId="470682C9"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 xml:space="preserve">Flowchart </w:t>
      </w:r>
      <w:r w:rsidRPr="790FA458">
        <w:rPr>
          <w:rFonts w:ascii="Arial" w:hAnsi="Arial" w:cs="Arial"/>
          <w:color w:val="000000" w:themeColor="text1"/>
          <w:sz w:val="24"/>
          <w:szCs w:val="24"/>
        </w:rPr>
        <w:t>- a workflow where activities are connected by arrows and the logic of the workflow can be easily followed in a visual manner. The flowchart can also be exported as an image from UiPath studio</w:t>
      </w:r>
    </w:p>
    <w:p w14:paraId="5FD43A33" w14:textId="77777777"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State machine</w:t>
      </w:r>
      <w:r w:rsidRPr="790FA458">
        <w:rPr>
          <w:rFonts w:ascii="Arial" w:hAnsi="Arial" w:cs="Arial"/>
          <w:color w:val="000000" w:themeColor="text1"/>
          <w:sz w:val="24"/>
          <w:szCs w:val="24"/>
        </w:rPr>
        <w:t xml:space="preserve"> - a more advanced way of organizing a workflow, </w:t>
      </w:r>
      <w:proofErr w:type="gramStart"/>
      <w:r w:rsidRPr="790FA458">
        <w:rPr>
          <w:rFonts w:ascii="Arial" w:hAnsi="Arial" w:cs="Arial"/>
          <w:color w:val="000000" w:themeColor="text1"/>
          <w:sz w:val="24"/>
          <w:szCs w:val="24"/>
        </w:rPr>
        <w:t>similar to</w:t>
      </w:r>
      <w:proofErr w:type="gramEnd"/>
      <w:r w:rsidRPr="790FA458">
        <w:rPr>
          <w:rFonts w:ascii="Arial" w:hAnsi="Arial" w:cs="Arial"/>
          <w:color w:val="000000" w:themeColor="text1"/>
          <w:sz w:val="24"/>
          <w:szCs w:val="24"/>
        </w:rPr>
        <w:t xml:space="preserve"> a flowchart.</w:t>
      </w:r>
    </w:p>
    <w:p w14:paraId="41E1E165" w14:textId="77777777" w:rsidR="00DC3F6A" w:rsidRPr="00026574" w:rsidRDefault="00BB16DC"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lastRenderedPageBreak/>
        <w:t>Attended Bot</w:t>
      </w:r>
      <w:r w:rsidR="000F7CB2" w:rsidRPr="790FA458">
        <w:rPr>
          <w:rFonts w:ascii="Arial" w:hAnsi="Arial" w:cs="Arial"/>
          <w:b/>
          <w:bCs/>
          <w:color w:val="000000" w:themeColor="text1"/>
          <w:sz w:val="24"/>
          <w:szCs w:val="24"/>
        </w:rPr>
        <w:t xml:space="preserve"> </w:t>
      </w:r>
      <w:r w:rsidRPr="790FA458">
        <w:rPr>
          <w:rFonts w:ascii="Arial" w:hAnsi="Arial" w:cs="Arial"/>
          <w:color w:val="000000" w:themeColor="text1"/>
          <w:sz w:val="24"/>
          <w:szCs w:val="24"/>
        </w:rPr>
        <w:t>–</w:t>
      </w:r>
      <w:r w:rsidR="000F7CB2" w:rsidRPr="790FA458">
        <w:rPr>
          <w:rFonts w:ascii="Arial" w:hAnsi="Arial" w:cs="Arial"/>
          <w:color w:val="000000" w:themeColor="text1"/>
          <w:sz w:val="24"/>
          <w:szCs w:val="24"/>
        </w:rPr>
        <w:t xml:space="preserve"> </w:t>
      </w:r>
      <w:r w:rsidRPr="790FA458">
        <w:rPr>
          <w:rFonts w:ascii="Arial" w:hAnsi="Arial" w:cs="Arial"/>
          <w:color w:val="000000" w:themeColor="text1"/>
          <w:sz w:val="24"/>
          <w:szCs w:val="24"/>
        </w:rPr>
        <w:t xml:space="preserve">A robot that works with human </w:t>
      </w:r>
      <w:proofErr w:type="gramStart"/>
      <w:r w:rsidRPr="790FA458">
        <w:rPr>
          <w:rFonts w:ascii="Arial" w:hAnsi="Arial" w:cs="Arial"/>
          <w:color w:val="000000" w:themeColor="text1"/>
          <w:sz w:val="24"/>
          <w:szCs w:val="24"/>
        </w:rPr>
        <w:t>agents</w:t>
      </w:r>
      <w:proofErr w:type="gramEnd"/>
      <w:r w:rsidRPr="790FA458">
        <w:rPr>
          <w:rFonts w:ascii="Arial" w:hAnsi="Arial" w:cs="Arial"/>
          <w:color w:val="000000" w:themeColor="text1"/>
          <w:sz w:val="24"/>
          <w:szCs w:val="24"/>
        </w:rPr>
        <w:t xml:space="preserve"> side by side, and assist them in completing processes automatically</w:t>
      </w:r>
    </w:p>
    <w:p w14:paraId="321570E5" w14:textId="3274B21D" w:rsidR="00F605B8" w:rsidRPr="00026574" w:rsidRDefault="00BB16DC"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Unattended Bot</w:t>
      </w:r>
      <w:r w:rsidR="000F7CB2" w:rsidRPr="790FA458">
        <w:rPr>
          <w:rFonts w:ascii="Arial" w:hAnsi="Arial" w:cs="Arial"/>
          <w:color w:val="000000" w:themeColor="text1"/>
          <w:sz w:val="24"/>
          <w:szCs w:val="24"/>
        </w:rPr>
        <w:t xml:space="preserve"> –</w:t>
      </w:r>
      <w:r w:rsidRPr="790FA458">
        <w:rPr>
          <w:rFonts w:ascii="Arial" w:hAnsi="Arial" w:cs="Arial"/>
          <w:color w:val="000000" w:themeColor="text1"/>
          <w:sz w:val="24"/>
          <w:szCs w:val="24"/>
        </w:rPr>
        <w:t xml:space="preserve"> A robot that works in an unattended manner, independently of any human action</w:t>
      </w:r>
    </w:p>
    <w:p w14:paraId="7B98CDD7" w14:textId="3FFEDE4F" w:rsidR="00F605B8" w:rsidRPr="00026574" w:rsidRDefault="000F7CB2" w:rsidP="00031792">
      <w:pPr>
        <w:jc w:val="both"/>
        <w:rPr>
          <w:rFonts w:ascii="Arial" w:hAnsi="Arial" w:cs="Arial"/>
          <w:color w:val="000000" w:themeColor="text1"/>
          <w:sz w:val="24"/>
          <w:szCs w:val="24"/>
        </w:rPr>
      </w:pPr>
      <w:r w:rsidRPr="790FA458">
        <w:rPr>
          <w:rFonts w:ascii="Arial" w:hAnsi="Arial" w:cs="Arial"/>
          <w:b/>
          <w:bCs/>
          <w:color w:val="000000" w:themeColor="text1"/>
          <w:sz w:val="24"/>
          <w:szCs w:val="24"/>
        </w:rPr>
        <w:t>Orchestrator</w:t>
      </w:r>
      <w:r w:rsidRPr="790FA458">
        <w:rPr>
          <w:rFonts w:ascii="Arial" w:hAnsi="Arial" w:cs="Arial"/>
          <w:color w:val="000000" w:themeColor="text1"/>
          <w:sz w:val="24"/>
          <w:szCs w:val="24"/>
        </w:rPr>
        <w:t xml:space="preserve"> – Enterprise architecture server platform </w:t>
      </w:r>
      <w:proofErr w:type="gramStart"/>
      <w:r w:rsidRPr="790FA458">
        <w:rPr>
          <w:rFonts w:ascii="Arial" w:hAnsi="Arial" w:cs="Arial"/>
          <w:color w:val="000000" w:themeColor="text1"/>
          <w:sz w:val="24"/>
          <w:szCs w:val="24"/>
        </w:rPr>
        <w:t>supporting:</w:t>
      </w:r>
      <w:proofErr w:type="gramEnd"/>
      <w:r w:rsidRPr="790FA458">
        <w:rPr>
          <w:rFonts w:ascii="Arial" w:hAnsi="Arial" w:cs="Arial"/>
          <w:color w:val="000000" w:themeColor="text1"/>
          <w:sz w:val="24"/>
          <w:szCs w:val="24"/>
        </w:rPr>
        <w:t xml:space="preserve"> release management, centralized logging, reporting, auditing and monitoring tools, remote control, centralized scheduling, queue/robot workload management, assets management.</w:t>
      </w:r>
    </w:p>
    <w:p w14:paraId="301DAA57" w14:textId="77777777" w:rsidR="00F605B8" w:rsidRPr="00026574" w:rsidRDefault="00F605B8">
      <w:pPr>
        <w:rPr>
          <w:rFonts w:ascii="Arial" w:hAnsi="Arial" w:cs="Arial"/>
          <w:color w:val="308DC6"/>
          <w:sz w:val="24"/>
          <w:szCs w:val="24"/>
        </w:rPr>
      </w:pPr>
    </w:p>
    <w:sectPr w:rsidR="00F605B8" w:rsidRPr="00026574" w:rsidSect="00280FE9">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348A" w14:textId="77777777" w:rsidR="00D61577" w:rsidRDefault="00D61577">
      <w:pPr>
        <w:spacing w:after="0" w:line="240" w:lineRule="auto"/>
      </w:pPr>
      <w:r>
        <w:separator/>
      </w:r>
    </w:p>
  </w:endnote>
  <w:endnote w:type="continuationSeparator" w:id="0">
    <w:p w14:paraId="51F3AB16" w14:textId="77777777" w:rsidR="00D61577" w:rsidRDefault="00D61577">
      <w:pPr>
        <w:spacing w:after="0" w:line="240" w:lineRule="auto"/>
      </w:pPr>
      <w:r>
        <w:continuationSeparator/>
      </w:r>
    </w:p>
  </w:endnote>
  <w:endnote w:type="continuationNotice" w:id="1">
    <w:p w14:paraId="2996BFDA" w14:textId="77777777" w:rsidR="00D61577" w:rsidRDefault="00D615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Ubuntu">
    <w:altName w:val="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Quattrocento San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400901496"/>
      <w:docPartObj>
        <w:docPartGallery w:val="Page Numbers (Bottom of Page)"/>
        <w:docPartUnique/>
      </w:docPartObj>
    </w:sdtPr>
    <w:sdtEndPr>
      <w:rPr>
        <w:color w:val="7F7F7F" w:themeColor="background1" w:themeShade="7F"/>
        <w:spacing w:val="60"/>
      </w:rPr>
    </w:sdtEndPr>
    <w:sdtContent>
      <w:p w14:paraId="4D85F03E" w14:textId="0E470966" w:rsidR="0070575A" w:rsidRPr="00280FE9" w:rsidRDefault="0070575A">
        <w:pPr>
          <w:pStyle w:val="Footer"/>
          <w:pBdr>
            <w:top w:val="single" w:sz="4" w:space="1" w:color="D9D9D9" w:themeColor="background1" w:themeShade="D9"/>
          </w:pBdr>
          <w:jc w:val="right"/>
          <w:rPr>
            <w:rFonts w:ascii="Arial" w:hAnsi="Arial" w:cs="Arial"/>
          </w:rPr>
        </w:pPr>
        <w:r w:rsidRPr="00280FE9">
          <w:rPr>
            <w:rFonts w:ascii="Arial" w:hAnsi="Arial" w:cs="Arial"/>
          </w:rPr>
          <w:fldChar w:fldCharType="begin"/>
        </w:r>
        <w:r w:rsidRPr="00280FE9">
          <w:rPr>
            <w:rFonts w:ascii="Arial" w:hAnsi="Arial" w:cs="Arial"/>
          </w:rPr>
          <w:instrText xml:space="preserve"> PAGE   \* MERGEFORMAT </w:instrText>
        </w:r>
        <w:r w:rsidRPr="00280FE9">
          <w:rPr>
            <w:rFonts w:ascii="Arial" w:hAnsi="Arial" w:cs="Arial"/>
          </w:rPr>
          <w:fldChar w:fldCharType="separate"/>
        </w:r>
        <w:r w:rsidRPr="00280FE9">
          <w:rPr>
            <w:rFonts w:ascii="Arial" w:hAnsi="Arial" w:cs="Arial"/>
            <w:noProof/>
          </w:rPr>
          <w:t>2</w:t>
        </w:r>
        <w:r w:rsidRPr="00280FE9">
          <w:rPr>
            <w:rFonts w:ascii="Arial" w:hAnsi="Arial" w:cs="Arial"/>
            <w:noProof/>
          </w:rPr>
          <w:fldChar w:fldCharType="end"/>
        </w:r>
        <w:r w:rsidRPr="00280FE9">
          <w:rPr>
            <w:rFonts w:ascii="Arial" w:hAnsi="Arial" w:cs="Arial"/>
          </w:rPr>
          <w:t xml:space="preserve"> | </w:t>
        </w:r>
        <w:r w:rsidRPr="00280FE9">
          <w:rPr>
            <w:rFonts w:ascii="Arial" w:hAnsi="Arial" w:cs="Arial"/>
            <w:color w:val="7F7F7F" w:themeColor="background1" w:themeShade="7F"/>
            <w:spacing w:val="60"/>
          </w:rPr>
          <w:t>Page</w:t>
        </w:r>
      </w:p>
    </w:sdtContent>
  </w:sdt>
  <w:p w14:paraId="53A4A790" w14:textId="33292BE6" w:rsidR="00CC4BB3" w:rsidRPr="0070575A" w:rsidRDefault="00CC4BB3" w:rsidP="00705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FCC0" w14:textId="1912B3EF" w:rsidR="00CC4BB3" w:rsidRPr="00763D50" w:rsidRDefault="00763D50">
    <w:pPr>
      <w:pBdr>
        <w:top w:val="nil"/>
        <w:left w:val="nil"/>
        <w:bottom w:val="nil"/>
        <w:right w:val="nil"/>
        <w:between w:val="nil"/>
      </w:pBdr>
      <w:tabs>
        <w:tab w:val="center" w:pos="4680"/>
        <w:tab w:val="right" w:pos="9360"/>
      </w:tabs>
      <w:spacing w:after="720" w:line="240" w:lineRule="auto"/>
      <w:rPr>
        <w:rFonts w:ascii="Arial" w:hAnsi="Arial" w:cs="Arial"/>
        <w:color w:val="17365D" w:themeColor="text2" w:themeShade="BF"/>
        <w:sz w:val="20"/>
      </w:rPr>
    </w:pPr>
    <w:r w:rsidRPr="00763D50">
      <w:rPr>
        <w:rFonts w:ascii="Arial" w:eastAsia="Ubuntu" w:hAnsi="Arial" w:cs="Arial"/>
        <w:color w:val="17365D" w:themeColor="text2" w:themeShade="BF"/>
        <w:sz w:val="20"/>
      </w:rPr>
      <w:t xml:space="preserve">&lt;insert name of project file name&gt; </w:t>
    </w:r>
    <w:r w:rsidR="00895CCE" w:rsidRPr="00763D50">
      <w:rPr>
        <w:rFonts w:ascii="Arial" w:eastAsia="Ubuntu" w:hAnsi="Arial" w:cs="Arial"/>
        <w:color w:val="17365D" w:themeColor="text2" w:themeShade="BF"/>
        <w:sz w:val="20"/>
      </w:rPr>
      <w:t>–</w:t>
    </w:r>
    <w:r w:rsidR="00CC4BB3" w:rsidRPr="00763D50">
      <w:rPr>
        <w:rFonts w:ascii="Arial" w:hAnsi="Arial" w:cs="Arial"/>
        <w:color w:val="17365D" w:themeColor="text2" w:themeShade="BF"/>
        <w:sz w:val="20"/>
      </w:rPr>
      <w:t xml:space="preserve"> </w:t>
    </w:r>
    <w:r w:rsidR="00895CCE" w:rsidRPr="00763D50">
      <w:rPr>
        <w:rFonts w:ascii="Arial" w:hAnsi="Arial" w:cs="Arial"/>
        <w:color w:val="17365D" w:themeColor="text2" w:themeShade="BF"/>
        <w:sz w:val="20"/>
      </w:rPr>
      <w:t>Solution Design</w:t>
    </w:r>
    <w:r w:rsidR="00CC4BB3" w:rsidRPr="00763D50">
      <w:rPr>
        <w:rFonts w:ascii="Arial" w:hAnsi="Arial" w:cs="Arial"/>
        <w:color w:val="17365D" w:themeColor="text2" w:themeShade="BF"/>
        <w:sz w:val="20"/>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EE5F" w14:textId="77777777" w:rsidR="00D61577" w:rsidRDefault="00D61577">
      <w:pPr>
        <w:spacing w:after="0" w:line="240" w:lineRule="auto"/>
      </w:pPr>
      <w:r>
        <w:separator/>
      </w:r>
    </w:p>
  </w:footnote>
  <w:footnote w:type="continuationSeparator" w:id="0">
    <w:p w14:paraId="2445B848" w14:textId="77777777" w:rsidR="00D61577" w:rsidRDefault="00D61577">
      <w:pPr>
        <w:spacing w:after="0" w:line="240" w:lineRule="auto"/>
      </w:pPr>
      <w:r>
        <w:continuationSeparator/>
      </w:r>
    </w:p>
  </w:footnote>
  <w:footnote w:type="continuationNotice" w:id="1">
    <w:p w14:paraId="2B861161" w14:textId="77777777" w:rsidR="00D61577" w:rsidRDefault="00D615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7ACB"/>
    <w:multiLevelType w:val="multilevel"/>
    <w:tmpl w:val="CBDAEF14"/>
    <w:lvl w:ilvl="0">
      <w:start w:val="1"/>
      <w:numFmt w:val="decimal"/>
      <w:lvlText w:val="%1."/>
      <w:lvlJc w:val="left"/>
      <w:pPr>
        <w:ind w:left="360" w:hanging="360"/>
      </w:pPr>
    </w:lvl>
    <w:lvl w:ilvl="1">
      <w:start w:val="1"/>
      <w:numFmt w:val="decimal"/>
      <w:lvlText w:val="%1.%2"/>
      <w:lvlJc w:val="left"/>
      <w:pPr>
        <w:ind w:left="720" w:hanging="720"/>
      </w:pPr>
      <w:rPr>
        <w:color w:val="365F91" w:themeColor="accent1" w:themeShade="BF"/>
        <w:sz w:val="32"/>
        <w:szCs w:val="32"/>
      </w:rPr>
    </w:lvl>
    <w:lvl w:ilvl="2">
      <w:start w:val="1"/>
      <w:numFmt w:val="decimal"/>
      <w:lvlText w:val="%1.%2.%3"/>
      <w:lvlJc w:val="left"/>
      <w:pPr>
        <w:ind w:left="81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3F1539CF"/>
    <w:multiLevelType w:val="multilevel"/>
    <w:tmpl w:val="CBDAEF14"/>
    <w:lvl w:ilvl="0">
      <w:start w:val="1"/>
      <w:numFmt w:val="decimal"/>
      <w:lvlText w:val="%1."/>
      <w:lvlJc w:val="left"/>
      <w:pPr>
        <w:ind w:left="360" w:hanging="360"/>
      </w:pPr>
    </w:lvl>
    <w:lvl w:ilvl="1">
      <w:start w:val="1"/>
      <w:numFmt w:val="decimal"/>
      <w:lvlText w:val="%1.%2"/>
      <w:lvlJc w:val="left"/>
      <w:pPr>
        <w:ind w:left="720" w:hanging="720"/>
      </w:pPr>
      <w:rPr>
        <w:color w:val="365F91" w:themeColor="accent1" w:themeShade="BF"/>
        <w:sz w:val="32"/>
        <w:szCs w:val="32"/>
      </w:rPr>
    </w:lvl>
    <w:lvl w:ilvl="2">
      <w:start w:val="1"/>
      <w:numFmt w:val="decimal"/>
      <w:lvlText w:val="%1.%2.%3"/>
      <w:lvlJc w:val="left"/>
      <w:pPr>
        <w:ind w:left="81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412D1953"/>
    <w:multiLevelType w:val="hybridMultilevel"/>
    <w:tmpl w:val="2E8C28F6"/>
    <w:lvl w:ilvl="0" w:tplc="EA08E896">
      <w:start w:val="1"/>
      <w:numFmt w:val="decimal"/>
      <w:lvlText w:val="%1."/>
      <w:lvlJc w:val="left"/>
      <w:pPr>
        <w:ind w:left="360" w:hanging="360"/>
      </w:pPr>
      <w:rPr>
        <w:rFonts w:ascii="Arial" w:hAnsi="Arial" w:cs="Arial" w:hint="default"/>
        <w:color w:val="A6A6A6" w:themeColor="background1" w:themeShade="A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0D10C1"/>
    <w:multiLevelType w:val="hybridMultilevel"/>
    <w:tmpl w:val="130E5618"/>
    <w:lvl w:ilvl="0" w:tplc="2BAAA1A4">
      <w:start w:val="1"/>
      <w:numFmt w:val="lowerRoman"/>
      <w:lvlText w:val="%1."/>
      <w:lvlJc w:val="left"/>
      <w:pPr>
        <w:ind w:left="1080" w:hanging="72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4362F"/>
    <w:multiLevelType w:val="hybridMultilevel"/>
    <w:tmpl w:val="130E5618"/>
    <w:lvl w:ilvl="0" w:tplc="2BAAA1A4">
      <w:start w:val="1"/>
      <w:numFmt w:val="lowerRoman"/>
      <w:lvlText w:val="%1."/>
      <w:lvlJc w:val="left"/>
      <w:pPr>
        <w:ind w:left="1080" w:hanging="72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0780C"/>
    <w:multiLevelType w:val="hybridMultilevel"/>
    <w:tmpl w:val="516E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52484">
    <w:abstractNumId w:val="0"/>
  </w:num>
  <w:num w:numId="2" w16cid:durableId="832601372">
    <w:abstractNumId w:val="5"/>
  </w:num>
  <w:num w:numId="3" w16cid:durableId="872574061">
    <w:abstractNumId w:val="2"/>
  </w:num>
  <w:num w:numId="4" w16cid:durableId="279462074">
    <w:abstractNumId w:val="3"/>
  </w:num>
  <w:num w:numId="5" w16cid:durableId="1988433459">
    <w:abstractNumId w:val="4"/>
  </w:num>
  <w:num w:numId="6" w16cid:durableId="1024281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B8"/>
    <w:rsid w:val="000059EB"/>
    <w:rsid w:val="00007E01"/>
    <w:rsid w:val="0002365D"/>
    <w:rsid w:val="000237D6"/>
    <w:rsid w:val="00026574"/>
    <w:rsid w:val="00031792"/>
    <w:rsid w:val="00037392"/>
    <w:rsid w:val="00044C2B"/>
    <w:rsid w:val="00045490"/>
    <w:rsid w:val="0004622F"/>
    <w:rsid w:val="00061CCA"/>
    <w:rsid w:val="00074D38"/>
    <w:rsid w:val="000776DB"/>
    <w:rsid w:val="00080727"/>
    <w:rsid w:val="000A20E9"/>
    <w:rsid w:val="000D2D34"/>
    <w:rsid w:val="000E7ADC"/>
    <w:rsid w:val="000F4BF4"/>
    <w:rsid w:val="000F7CB2"/>
    <w:rsid w:val="00111D78"/>
    <w:rsid w:val="001255A0"/>
    <w:rsid w:val="00160183"/>
    <w:rsid w:val="00184151"/>
    <w:rsid w:val="00185480"/>
    <w:rsid w:val="001D69BB"/>
    <w:rsid w:val="001D7280"/>
    <w:rsid w:val="001D7D97"/>
    <w:rsid w:val="00233AB9"/>
    <w:rsid w:val="00234CCF"/>
    <w:rsid w:val="002416C1"/>
    <w:rsid w:val="00254173"/>
    <w:rsid w:val="00266295"/>
    <w:rsid w:val="00270971"/>
    <w:rsid w:val="00280CEF"/>
    <w:rsid w:val="00280FE9"/>
    <w:rsid w:val="002811F8"/>
    <w:rsid w:val="00281E80"/>
    <w:rsid w:val="002B0AB8"/>
    <w:rsid w:val="002C256C"/>
    <w:rsid w:val="002C66E4"/>
    <w:rsid w:val="002D6D72"/>
    <w:rsid w:val="002F62A7"/>
    <w:rsid w:val="00302029"/>
    <w:rsid w:val="00303BA6"/>
    <w:rsid w:val="0030474D"/>
    <w:rsid w:val="003141D4"/>
    <w:rsid w:val="00383E51"/>
    <w:rsid w:val="003909F3"/>
    <w:rsid w:val="0039195F"/>
    <w:rsid w:val="003B3950"/>
    <w:rsid w:val="003C3A43"/>
    <w:rsid w:val="003F1A66"/>
    <w:rsid w:val="0040661C"/>
    <w:rsid w:val="00407148"/>
    <w:rsid w:val="00411814"/>
    <w:rsid w:val="00423E34"/>
    <w:rsid w:val="00431ED0"/>
    <w:rsid w:val="00441DDC"/>
    <w:rsid w:val="00453479"/>
    <w:rsid w:val="00466BC0"/>
    <w:rsid w:val="004712F5"/>
    <w:rsid w:val="00487425"/>
    <w:rsid w:val="00496132"/>
    <w:rsid w:val="004A1336"/>
    <w:rsid w:val="004A565D"/>
    <w:rsid w:val="004A60E4"/>
    <w:rsid w:val="004A61C5"/>
    <w:rsid w:val="004A7F40"/>
    <w:rsid w:val="004D1ABB"/>
    <w:rsid w:val="005422E6"/>
    <w:rsid w:val="00555337"/>
    <w:rsid w:val="00556DF5"/>
    <w:rsid w:val="005570DB"/>
    <w:rsid w:val="0056299B"/>
    <w:rsid w:val="005909AE"/>
    <w:rsid w:val="00597B86"/>
    <w:rsid w:val="005A002E"/>
    <w:rsid w:val="005C5084"/>
    <w:rsid w:val="005D2FE5"/>
    <w:rsid w:val="006109D3"/>
    <w:rsid w:val="006252E5"/>
    <w:rsid w:val="00633042"/>
    <w:rsid w:val="00656130"/>
    <w:rsid w:val="00662F23"/>
    <w:rsid w:val="00676AF1"/>
    <w:rsid w:val="00681C7E"/>
    <w:rsid w:val="0068737E"/>
    <w:rsid w:val="006B2B97"/>
    <w:rsid w:val="006C3750"/>
    <w:rsid w:val="006D5538"/>
    <w:rsid w:val="006E7C44"/>
    <w:rsid w:val="006F6B32"/>
    <w:rsid w:val="0070575A"/>
    <w:rsid w:val="007154F9"/>
    <w:rsid w:val="007269A9"/>
    <w:rsid w:val="00736879"/>
    <w:rsid w:val="007448C3"/>
    <w:rsid w:val="0074737C"/>
    <w:rsid w:val="00757734"/>
    <w:rsid w:val="007622B0"/>
    <w:rsid w:val="00763D50"/>
    <w:rsid w:val="00763E37"/>
    <w:rsid w:val="007663DA"/>
    <w:rsid w:val="007938B1"/>
    <w:rsid w:val="007A1E1E"/>
    <w:rsid w:val="007C040B"/>
    <w:rsid w:val="007D3FF5"/>
    <w:rsid w:val="008117F9"/>
    <w:rsid w:val="00815AED"/>
    <w:rsid w:val="008350C1"/>
    <w:rsid w:val="00843CE5"/>
    <w:rsid w:val="00852F36"/>
    <w:rsid w:val="00853991"/>
    <w:rsid w:val="00860CD1"/>
    <w:rsid w:val="008637C5"/>
    <w:rsid w:val="00873FA3"/>
    <w:rsid w:val="0088443A"/>
    <w:rsid w:val="00893A50"/>
    <w:rsid w:val="00893BA3"/>
    <w:rsid w:val="00895CCE"/>
    <w:rsid w:val="008A3A6A"/>
    <w:rsid w:val="008A5B87"/>
    <w:rsid w:val="008B4D19"/>
    <w:rsid w:val="008B71F8"/>
    <w:rsid w:val="008E5855"/>
    <w:rsid w:val="008F7EA0"/>
    <w:rsid w:val="0090081F"/>
    <w:rsid w:val="009251F3"/>
    <w:rsid w:val="00933157"/>
    <w:rsid w:val="00934F2E"/>
    <w:rsid w:val="00966101"/>
    <w:rsid w:val="00980576"/>
    <w:rsid w:val="00994983"/>
    <w:rsid w:val="009A0AAA"/>
    <w:rsid w:val="009B453F"/>
    <w:rsid w:val="009C6079"/>
    <w:rsid w:val="009D7C69"/>
    <w:rsid w:val="00A23B74"/>
    <w:rsid w:val="00A32D83"/>
    <w:rsid w:val="00A42583"/>
    <w:rsid w:val="00A51A9D"/>
    <w:rsid w:val="00A535DD"/>
    <w:rsid w:val="00A56353"/>
    <w:rsid w:val="00A720D2"/>
    <w:rsid w:val="00A74C1A"/>
    <w:rsid w:val="00A75D38"/>
    <w:rsid w:val="00A87F5E"/>
    <w:rsid w:val="00A903BF"/>
    <w:rsid w:val="00AA6557"/>
    <w:rsid w:val="00AB2675"/>
    <w:rsid w:val="00AD35F3"/>
    <w:rsid w:val="00AD4832"/>
    <w:rsid w:val="00AF35A1"/>
    <w:rsid w:val="00AF4B7A"/>
    <w:rsid w:val="00AF6BE1"/>
    <w:rsid w:val="00B37B85"/>
    <w:rsid w:val="00B43AC4"/>
    <w:rsid w:val="00B61385"/>
    <w:rsid w:val="00B61A20"/>
    <w:rsid w:val="00B66CC6"/>
    <w:rsid w:val="00B72240"/>
    <w:rsid w:val="00B911FD"/>
    <w:rsid w:val="00BA21E8"/>
    <w:rsid w:val="00BAE317"/>
    <w:rsid w:val="00BB1564"/>
    <w:rsid w:val="00BB16DC"/>
    <w:rsid w:val="00BB2A53"/>
    <w:rsid w:val="00BB40E3"/>
    <w:rsid w:val="00BC5AF5"/>
    <w:rsid w:val="00BC6521"/>
    <w:rsid w:val="00BD576E"/>
    <w:rsid w:val="00BE083E"/>
    <w:rsid w:val="00C0300E"/>
    <w:rsid w:val="00C0597A"/>
    <w:rsid w:val="00C15C59"/>
    <w:rsid w:val="00C1682B"/>
    <w:rsid w:val="00C246A8"/>
    <w:rsid w:val="00C51BE3"/>
    <w:rsid w:val="00C55141"/>
    <w:rsid w:val="00C60EAF"/>
    <w:rsid w:val="00C818C3"/>
    <w:rsid w:val="00C929C9"/>
    <w:rsid w:val="00CA251B"/>
    <w:rsid w:val="00CA5E30"/>
    <w:rsid w:val="00CC292F"/>
    <w:rsid w:val="00CC4BB3"/>
    <w:rsid w:val="00CD0644"/>
    <w:rsid w:val="00D03885"/>
    <w:rsid w:val="00D24F66"/>
    <w:rsid w:val="00D30310"/>
    <w:rsid w:val="00D52D98"/>
    <w:rsid w:val="00D61577"/>
    <w:rsid w:val="00D8440C"/>
    <w:rsid w:val="00D87CEF"/>
    <w:rsid w:val="00D96E99"/>
    <w:rsid w:val="00DA184C"/>
    <w:rsid w:val="00DA25FF"/>
    <w:rsid w:val="00DB1204"/>
    <w:rsid w:val="00DC3F6A"/>
    <w:rsid w:val="00DE4F49"/>
    <w:rsid w:val="00DE5428"/>
    <w:rsid w:val="00DE6003"/>
    <w:rsid w:val="00E0334C"/>
    <w:rsid w:val="00E04277"/>
    <w:rsid w:val="00E07670"/>
    <w:rsid w:val="00E20FB2"/>
    <w:rsid w:val="00E21666"/>
    <w:rsid w:val="00E44C42"/>
    <w:rsid w:val="00E80C67"/>
    <w:rsid w:val="00E821E0"/>
    <w:rsid w:val="00E9144E"/>
    <w:rsid w:val="00EA5A09"/>
    <w:rsid w:val="00EB3B7C"/>
    <w:rsid w:val="00ED07D7"/>
    <w:rsid w:val="00ED34D9"/>
    <w:rsid w:val="00F03075"/>
    <w:rsid w:val="00F04609"/>
    <w:rsid w:val="00F358CE"/>
    <w:rsid w:val="00F47AB8"/>
    <w:rsid w:val="00F55728"/>
    <w:rsid w:val="00F605B8"/>
    <w:rsid w:val="00F710FD"/>
    <w:rsid w:val="00FB39B7"/>
    <w:rsid w:val="00FD3223"/>
    <w:rsid w:val="00FD4D91"/>
    <w:rsid w:val="00FD5425"/>
    <w:rsid w:val="00FD5F4A"/>
    <w:rsid w:val="00FE0885"/>
    <w:rsid w:val="00FE34C4"/>
    <w:rsid w:val="078D4998"/>
    <w:rsid w:val="087FAACA"/>
    <w:rsid w:val="0CA2BC79"/>
    <w:rsid w:val="0D19C4EE"/>
    <w:rsid w:val="0F4741C6"/>
    <w:rsid w:val="109DF313"/>
    <w:rsid w:val="12F1BC3C"/>
    <w:rsid w:val="1A1C0368"/>
    <w:rsid w:val="26065ED6"/>
    <w:rsid w:val="296900A8"/>
    <w:rsid w:val="29C6E798"/>
    <w:rsid w:val="2B25EA25"/>
    <w:rsid w:val="2E992CA8"/>
    <w:rsid w:val="2F9418BF"/>
    <w:rsid w:val="34429E19"/>
    <w:rsid w:val="35F5371F"/>
    <w:rsid w:val="37E919C1"/>
    <w:rsid w:val="44560C05"/>
    <w:rsid w:val="4BD6CC5F"/>
    <w:rsid w:val="53210E1B"/>
    <w:rsid w:val="5464DDA4"/>
    <w:rsid w:val="54ED35FD"/>
    <w:rsid w:val="553EDDE0"/>
    <w:rsid w:val="5B39746D"/>
    <w:rsid w:val="5BFED376"/>
    <w:rsid w:val="60AD6851"/>
    <w:rsid w:val="61EED0C3"/>
    <w:rsid w:val="626569DA"/>
    <w:rsid w:val="6317191C"/>
    <w:rsid w:val="650D665D"/>
    <w:rsid w:val="65B97702"/>
    <w:rsid w:val="67EF96C3"/>
    <w:rsid w:val="68565792"/>
    <w:rsid w:val="69F18A2C"/>
    <w:rsid w:val="6BE29683"/>
    <w:rsid w:val="6DCA8110"/>
    <w:rsid w:val="70CDB7F8"/>
    <w:rsid w:val="790FA458"/>
    <w:rsid w:val="79A46BF0"/>
    <w:rsid w:val="7DD6C011"/>
    <w:rsid w:val="7F729072"/>
    <w:rsid w:val="7F8F0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6AF6667"/>
  <w15:docId w15:val="{DEDD5298-5659-4E50-A30F-EAF279F6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4C4"/>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080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727"/>
  </w:style>
  <w:style w:type="paragraph" w:styleId="Footer">
    <w:name w:val="footer"/>
    <w:basedOn w:val="Normal"/>
    <w:link w:val="FooterChar"/>
    <w:uiPriority w:val="99"/>
    <w:unhideWhenUsed/>
    <w:rsid w:val="00080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727"/>
  </w:style>
  <w:style w:type="paragraph" w:styleId="NoSpacing">
    <w:name w:val="No Spacing"/>
    <w:link w:val="NoSpacingChar"/>
    <w:uiPriority w:val="1"/>
    <w:qFormat/>
    <w:rsid w:val="00080727"/>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080727"/>
    <w:rPr>
      <w:rFonts w:asciiTheme="minorHAnsi" w:eastAsiaTheme="minorEastAsia" w:hAnsiTheme="minorHAnsi" w:cstheme="minorBidi"/>
      <w:color w:val="auto"/>
    </w:rPr>
  </w:style>
  <w:style w:type="paragraph" w:styleId="ListParagraph">
    <w:name w:val="List Paragraph"/>
    <w:basedOn w:val="Normal"/>
    <w:uiPriority w:val="34"/>
    <w:qFormat/>
    <w:rsid w:val="00080727"/>
    <w:pPr>
      <w:ind w:left="720"/>
      <w:contextualSpacing/>
    </w:pPr>
    <w:rPr>
      <w:rFonts w:asciiTheme="minorHAnsi" w:eastAsiaTheme="minorEastAsia" w:hAnsiTheme="minorHAnsi" w:cstheme="minorBidi"/>
      <w:color w:val="auto"/>
      <w:lang w:eastAsia="zh-CN"/>
    </w:rPr>
  </w:style>
  <w:style w:type="table" w:styleId="GridTable4-Accent1">
    <w:name w:val="Grid Table 4 Accent 1"/>
    <w:basedOn w:val="TableNormal"/>
    <w:uiPriority w:val="49"/>
    <w:rsid w:val="00080727"/>
    <w:pPr>
      <w:spacing w:after="0" w:line="240" w:lineRule="auto"/>
    </w:pPr>
    <w:rPr>
      <w:rFonts w:asciiTheme="minorHAnsi" w:eastAsiaTheme="minorEastAsia" w:hAnsiTheme="minorHAnsi" w:cstheme="minorBidi"/>
      <w:color w:val="auto"/>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
    <w:name w:val="Table Paragraph"/>
    <w:basedOn w:val="Normal"/>
    <w:uiPriority w:val="1"/>
    <w:qFormat/>
    <w:rsid w:val="00B37B85"/>
    <w:pPr>
      <w:widowControl w:val="0"/>
      <w:autoSpaceDE w:val="0"/>
      <w:autoSpaceDN w:val="0"/>
      <w:spacing w:after="0" w:line="240" w:lineRule="auto"/>
      <w:ind w:left="108"/>
    </w:pPr>
    <w:rPr>
      <w:rFonts w:ascii="Arial Black" w:eastAsia="Arial Black" w:hAnsi="Arial Black" w:cs="Arial Black"/>
      <w:color w:val="auto"/>
    </w:rPr>
  </w:style>
  <w:style w:type="table" w:styleId="ListTable3-Accent1">
    <w:name w:val="List Table 3 Accent 1"/>
    <w:basedOn w:val="TableNormal"/>
    <w:uiPriority w:val="48"/>
    <w:rsid w:val="00B37B85"/>
    <w:pPr>
      <w:widowControl w:val="0"/>
      <w:autoSpaceDE w:val="0"/>
      <w:autoSpaceDN w:val="0"/>
      <w:spacing w:after="0" w:line="240" w:lineRule="auto"/>
    </w:pPr>
    <w:rPr>
      <w:rFonts w:asciiTheme="minorHAnsi" w:hAnsiTheme="minorHAnsi" w:cstheme="minorBidi"/>
      <w:color w:val="auto"/>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6Colorful-Accent1">
    <w:name w:val="Grid Table 6 Colorful Accent 1"/>
    <w:basedOn w:val="TableNormal"/>
    <w:uiPriority w:val="51"/>
    <w:rsid w:val="000776DB"/>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077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233AB9"/>
    <w:pPr>
      <w:spacing w:after="0" w:line="240" w:lineRule="auto"/>
    </w:pPr>
    <w:rPr>
      <w:rFonts w:asciiTheme="minorHAnsi" w:eastAsiaTheme="minorEastAsia" w:hAnsiTheme="minorHAnsi" w:cstheme="minorBidi"/>
      <w:color w:val="auto"/>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TOC3">
    <w:name w:val="toc 3"/>
    <w:basedOn w:val="Normal"/>
    <w:next w:val="Normal"/>
    <w:autoRedefine/>
    <w:uiPriority w:val="39"/>
    <w:unhideWhenUsed/>
    <w:rsid w:val="006C3750"/>
    <w:pPr>
      <w:spacing w:after="100"/>
      <w:ind w:left="440"/>
    </w:pPr>
  </w:style>
  <w:style w:type="paragraph" w:styleId="TOC2">
    <w:name w:val="toc 2"/>
    <w:basedOn w:val="Normal"/>
    <w:next w:val="Normal"/>
    <w:autoRedefine/>
    <w:uiPriority w:val="39"/>
    <w:unhideWhenUsed/>
    <w:rsid w:val="00383E51"/>
    <w:pPr>
      <w:tabs>
        <w:tab w:val="left" w:pos="660"/>
        <w:tab w:val="right" w:leader="dot" w:pos="9016"/>
      </w:tabs>
      <w:spacing w:after="100"/>
      <w:ind w:left="220"/>
    </w:pPr>
  </w:style>
  <w:style w:type="paragraph" w:styleId="TOC4">
    <w:name w:val="toc 4"/>
    <w:basedOn w:val="Normal"/>
    <w:next w:val="Normal"/>
    <w:autoRedefine/>
    <w:uiPriority w:val="39"/>
    <w:unhideWhenUsed/>
    <w:rsid w:val="006C3750"/>
    <w:pPr>
      <w:spacing w:after="100"/>
      <w:ind w:left="660"/>
    </w:pPr>
  </w:style>
  <w:style w:type="character" w:styleId="Hyperlink">
    <w:name w:val="Hyperlink"/>
    <w:basedOn w:val="DefaultParagraphFont"/>
    <w:uiPriority w:val="99"/>
    <w:unhideWhenUsed/>
    <w:rsid w:val="006C3750"/>
    <w:rPr>
      <w:color w:val="0000FF" w:themeColor="hyperlink"/>
      <w:u w:val="single"/>
    </w:rPr>
  </w:style>
  <w:style w:type="paragraph" w:styleId="TOCHeading">
    <w:name w:val="TOC Heading"/>
    <w:basedOn w:val="Heading1"/>
    <w:next w:val="Normal"/>
    <w:uiPriority w:val="39"/>
    <w:unhideWhenUsed/>
    <w:qFormat/>
    <w:rsid w:val="00044C2B"/>
    <w:pPr>
      <w:outlineLvl w:val="9"/>
    </w:pPr>
    <w:rPr>
      <w:rFonts w:asciiTheme="majorHAnsi" w:eastAsiaTheme="majorEastAsia" w:hAnsiTheme="majorHAnsi" w:cstheme="majorBidi"/>
      <w:color w:val="365F91" w:themeColor="accent1" w:themeShade="BF"/>
      <w:sz w:val="32"/>
      <w:szCs w:val="32"/>
    </w:rPr>
  </w:style>
  <w:style w:type="table" w:styleId="GridTable2-Accent1">
    <w:name w:val="Grid Table 2 Accent 1"/>
    <w:basedOn w:val="TableNormal"/>
    <w:uiPriority w:val="47"/>
    <w:rsid w:val="00E821E0"/>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02354">
      <w:bodyDiv w:val="1"/>
      <w:marLeft w:val="0"/>
      <w:marRight w:val="0"/>
      <w:marTop w:val="0"/>
      <w:marBottom w:val="0"/>
      <w:divBdr>
        <w:top w:val="none" w:sz="0" w:space="0" w:color="auto"/>
        <w:left w:val="none" w:sz="0" w:space="0" w:color="auto"/>
        <w:bottom w:val="none" w:sz="0" w:space="0" w:color="auto"/>
        <w:right w:val="none" w:sz="0" w:space="0" w:color="auto"/>
      </w:divBdr>
    </w:div>
    <w:div w:id="91647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rive.google.com/open?id=0B_Ti7JQEeRYvS3ktRHJiUzhJa0U" TargetMode="External"/><Relationship Id="rId2" Type="http://schemas.openxmlformats.org/officeDocument/2006/relationships/customXml" Target="../customXml/item2.xml"/><Relationship Id="rId16" Type="http://schemas.openxmlformats.org/officeDocument/2006/relationships/package" Target="embeddings/Microsoft_PowerPoint_Slide.sl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813546f4-3126-4e28-8c0b-36c37282990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ECB6944870D6F548BEB5BFA2410B5849" ma:contentTypeVersion="28" ma:contentTypeDescription="Create a new document." ma:contentTypeScope="" ma:versionID="6e036d4b38c740662552d7fca2e4df86">
  <xsd:schema xmlns:xsd="http://www.w3.org/2001/XMLSchema" xmlns:xs="http://www.w3.org/2001/XMLSchema" xmlns:p="http://schemas.microsoft.com/office/2006/metadata/properties" xmlns:ns1="http://schemas.microsoft.com/sharepoint/v3" xmlns:ns2="0976170c-25f9-450c-a299-4b309c68ccc7" xmlns:ns3="f30955af-f4a5-4e0b-92d3-941a28d20cf9" xmlns:ns4="dddf844f-2652-41e7-bea3-f696550821bf" targetNamespace="http://schemas.microsoft.com/office/2006/metadata/properties" ma:root="true" ma:fieldsID="13126e9dc4dfd12b794bd165a8ef7dd3" ns1:_="" ns2:_="" ns3:_="" ns4:_="">
    <xsd:import namespace="http://schemas.microsoft.com/sharepoint/v3"/>
    <xsd:import namespace="0976170c-25f9-450c-a299-4b309c68ccc7"/>
    <xsd:import namespace="f30955af-f4a5-4e0b-92d3-941a28d20cf9"/>
    <xsd:import namespace="dddf844f-2652-41e7-bea3-f696550821bf"/>
    <xsd:element name="properties">
      <xsd:complexType>
        <xsd:sequence>
          <xsd:element name="documentManagement">
            <xsd:complexType>
              <xsd:all>
                <xsd:element ref="ns2:ToArchive" minOccurs="0"/>
                <xsd:element ref="ns2:RestoredTime" minOccurs="0"/>
                <xsd:element ref="ns2:p6a2e2bb9ec34a39bb97ebff737aaa7f" minOccurs="0"/>
                <xsd:element ref="ns2:TaxCatchAll" minOccurs="0"/>
                <xsd:element ref="ns2:TaxCatchAllLabel" minOccurs="0"/>
                <xsd:element ref="ns3:MediaServiceAutoTags"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DateTaken" minOccurs="0"/>
                <xsd:element ref="ns1:_ip_UnifiedCompliancePolicyProperties" minOccurs="0"/>
                <xsd:element ref="ns1:_ip_UnifiedCompliancePolicyUIAction" minOccurs="0"/>
                <xsd:element ref="ns3:MediaLengthInSecond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6170c-25f9-450c-a299-4b309c68ccc7" elementFormDefault="qualified">
    <xsd:import namespace="http://schemas.microsoft.com/office/2006/documentManagement/types"/>
    <xsd:import namespace="http://schemas.microsoft.com/office/infopath/2007/PartnerControls"/>
    <xsd:element name="ToArchive" ma:index="8" nillable="true" ma:displayName="ToArchive" ma:default="0" ma:internalName="ToArchive">
      <xsd:simpleType>
        <xsd:restriction base="dms:Boolean"/>
      </xsd:simpleType>
    </xsd:element>
    <xsd:element name="RestoredTime" ma:index="9" nillable="true" ma:displayName="Restored Time" ma:format="DateOnly" ma:internalName="RestoredTime">
      <xsd:simpleType>
        <xsd:restriction base="dms:DateTime"/>
      </xsd:simpleType>
    </xsd:element>
    <xsd:element name="p6a2e2bb9ec34a39bb97ebff737aaa7f" ma:index="11" nillable="true" ma:taxonomy="true" ma:internalName="p6a2e2bb9ec34a39bb97ebff737aaa7f" ma:taxonomyFieldName="Classification" ma:displayName="Classification" ma:default="" ma:fieldId="{96a2e2bb-9ec3-4a39-bb97-ebff737aaa7f}" ma:sspId="813546f4-3126-4e28-8c0b-36c372829904" ma:termSetId="09e01869-594a-408f-b119-f05ae485071d"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fe771a33-ca80-477d-81db-4da988e7b0d3}" ma:internalName="TaxCatchAll" ma:showField="CatchAllData" ma:web="dddf844f-2652-41e7-bea3-f696550821b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fe771a33-ca80-477d-81db-4da988e7b0d3}" ma:internalName="TaxCatchAllLabel" ma:readOnly="true" ma:showField="CatchAllDataLabel" ma:web="dddf844f-2652-41e7-bea3-f696550821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0955af-f4a5-4e0b-92d3-941a28d20cf9" elementFormDefault="qualified">
    <xsd:import namespace="http://schemas.microsoft.com/office/2006/documentManagement/types"/>
    <xsd:import namespace="http://schemas.microsoft.com/office/infopath/2007/PartnerControls"/>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813546f4-3126-4e28-8c0b-36c37282990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ddf844f-2652-41e7-bea3-f696550821b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p6a2e2bb9ec34a39bb97ebff737aaa7f xmlns="0976170c-25f9-450c-a299-4b309c68ccc7">
      <Terms xmlns="http://schemas.microsoft.com/office/infopath/2007/PartnerControls"/>
    </p6a2e2bb9ec34a39bb97ebff737aaa7f>
    <lcf76f155ced4ddcb4097134ff3c332f xmlns="f30955af-f4a5-4e0b-92d3-941a28d20cf9">
      <Terms xmlns="http://schemas.microsoft.com/office/infopath/2007/PartnerControls"/>
    </lcf76f155ced4ddcb4097134ff3c332f>
    <ToArchive xmlns="0976170c-25f9-450c-a299-4b309c68ccc7">false</ToArchive>
    <TaxCatchAll xmlns="0976170c-25f9-450c-a299-4b309c68ccc7" xsi:nil="true"/>
    <RestoredTime xmlns="0976170c-25f9-450c-a299-4b309c68ccc7" xsi:nil="true"/>
  </documentManagement>
</p:properties>
</file>

<file path=customXml/itemProps1.xml><?xml version="1.0" encoding="utf-8"?>
<ds:datastoreItem xmlns:ds="http://schemas.openxmlformats.org/officeDocument/2006/customXml" ds:itemID="{6382B264-4C0D-407B-A64A-68B781516EAB}">
  <ds:schemaRefs>
    <ds:schemaRef ds:uri="http://schemas.microsoft.com/sharepoint/v3/contenttype/forms"/>
  </ds:schemaRefs>
</ds:datastoreItem>
</file>

<file path=customXml/itemProps2.xml><?xml version="1.0" encoding="utf-8"?>
<ds:datastoreItem xmlns:ds="http://schemas.openxmlformats.org/officeDocument/2006/customXml" ds:itemID="{15E4C55B-E660-4CCA-8FBC-3CBAE97C6450}">
  <ds:schemaRefs>
    <ds:schemaRef ds:uri="Microsoft.SharePoint.Taxonomy.ContentTypeSync"/>
  </ds:schemaRefs>
</ds:datastoreItem>
</file>

<file path=customXml/itemProps3.xml><?xml version="1.0" encoding="utf-8"?>
<ds:datastoreItem xmlns:ds="http://schemas.openxmlformats.org/officeDocument/2006/customXml" ds:itemID="{3BE638CE-764C-4597-81E0-C8823DC0D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976170c-25f9-450c-a299-4b309c68ccc7"/>
    <ds:schemaRef ds:uri="f30955af-f4a5-4e0b-92d3-941a28d20cf9"/>
    <ds:schemaRef ds:uri="dddf844f-2652-41e7-bea3-f696550821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C404B7-05A1-4322-8B31-84794A6FF489}">
  <ds:schemaRefs>
    <ds:schemaRef ds:uri="http://schemas.openxmlformats.org/officeDocument/2006/bibliography"/>
  </ds:schemaRefs>
</ds:datastoreItem>
</file>

<file path=customXml/itemProps5.xml><?xml version="1.0" encoding="utf-8"?>
<ds:datastoreItem xmlns:ds="http://schemas.openxmlformats.org/officeDocument/2006/customXml" ds:itemID="{351DDF86-7EB6-42AF-89BD-8E0086461E7D}">
  <ds:schemaRefs>
    <ds:schemaRef ds:uri="http://schemas.microsoft.com/office/infopath/2007/PartnerControls"/>
    <ds:schemaRef ds:uri="0976170c-25f9-450c-a299-4b309c68ccc7"/>
    <ds:schemaRef ds:uri="http://purl.org/dc/elements/1.1/"/>
    <ds:schemaRef ds:uri="http://schemas.microsoft.com/office/2006/metadata/properties"/>
    <ds:schemaRef ds:uri="http://schemas.microsoft.com/sharepoint/v3"/>
    <ds:schemaRef ds:uri="http://purl.org/dc/terms/"/>
    <ds:schemaRef ds:uri="f30955af-f4a5-4e0b-92d3-941a28d20cf9"/>
    <ds:schemaRef ds:uri="http://schemas.openxmlformats.org/package/2006/metadata/core-properties"/>
    <ds:schemaRef ds:uri="http://schemas.microsoft.com/office/2006/documentManagement/types"/>
    <ds:schemaRef ds:uri="dddf844f-2652-41e7-bea3-f696550821b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2318</Words>
  <Characters>13217</Characters>
  <Application>Microsoft Office Word</Application>
  <DocSecurity>0</DocSecurity>
  <Lines>110</Lines>
  <Paragraphs>31</Paragraphs>
  <ScaleCrop>false</ScaleCrop>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HO</dc:creator>
  <cp:keywords/>
  <cp:lastModifiedBy>Goh Siak Wei</cp:lastModifiedBy>
  <cp:revision>32</cp:revision>
  <dcterms:created xsi:type="dcterms:W3CDTF">2022-11-28T22:48:00Z</dcterms:created>
  <dcterms:modified xsi:type="dcterms:W3CDTF">2022-12-05T13:47:00Z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0x010100ECB6944870D6F548BEB5BFA2410B5849</vt:lpwstr>
  </property>
  <property fmtid="{D5CDD505-2E9C-101B-9397-08002B2CF9AE}" pid="3" name="MediaServiceImageTags">
    <vt:lpwstr/>
  </property>
  <property fmtid="{D5CDD505-2E9C-101B-9397-08002B2CF9AE}" pid="4" name="Classification">
    <vt:lpwstr/>
  </property>
</Properties>
</file>